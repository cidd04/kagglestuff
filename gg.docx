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3C6" w:rsidRDefault="00BD5115" w:rsidP="00525A10">
      <w:pPr>
        <w:tabs>
          <w:tab w:val="center" w:pos="8169"/>
        </w:tabs>
        <w:spacing w:after="0" w:line="259" w:lineRule="auto"/>
        <w:ind w:left="0" w:firstLine="0"/>
        <w:jc w:val="left"/>
      </w:pPr>
      <w:r w:rsidRPr="00BD5115">
        <w:rPr>
          <w:b/>
          <w:noProof/>
          <w:sz w:val="24"/>
        </w:rPr>
        <mc:AlternateContent>
          <mc:Choice Requires="wps">
            <w:drawing>
              <wp:anchor distT="0" distB="0" distL="114300" distR="114300" simplePos="0" relativeHeight="251660288" behindDoc="0" locked="0" layoutInCell="1" allowOverlap="1" wp14:anchorId="3A63C945" wp14:editId="212D3768">
                <wp:simplePos x="0" y="0"/>
                <wp:positionH relativeFrom="column">
                  <wp:posOffset>3936365</wp:posOffset>
                </wp:positionH>
                <wp:positionV relativeFrom="paragraph">
                  <wp:posOffset>-87601</wp:posOffset>
                </wp:positionV>
                <wp:extent cx="2410047" cy="262270"/>
                <wp:effectExtent l="0" t="0" r="9525"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0047" cy="262270"/>
                        </a:xfrm>
                        <a:prstGeom prst="roundRect">
                          <a:avLst/>
                        </a:prstGeom>
                        <a:solidFill>
                          <a:schemeClr val="bg1">
                            <a:lumMod val="95000"/>
                          </a:schemeClr>
                        </a:solidFill>
                        <a:ln w="9525">
                          <a:noFill/>
                          <a:miter lim="800000"/>
                          <a:headEnd/>
                          <a:tailEnd/>
                        </a:ln>
                      </wps:spPr>
                      <wps:txbx>
                        <w:txbxContent>
                          <w:p w:rsidR="00BD5115" w:rsidRDefault="00BD5115" w:rsidP="00BE0538">
                            <w:pPr>
                              <w:jc w:val="center"/>
                            </w:pPr>
                            <w:r>
                              <w:rPr>
                                <w:b/>
                              </w:rPr>
                              <w:t>ACCOUNTS &amp; SERVICES RESOLUTION</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id="Text Box 2" o:spid="_x0000_s1026" style="position:absolute;margin-left:309.95pt;margin-top:-6.9pt;width:189.75pt;height:2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" fillcolor="#f2f2f2 [3052]" stroked="f">
                <v:stroke joinstyle="miter"/>
                <v:textbox>
                  <w:txbxContent>
                    <w:p w:rsidR="00BD5115" w:rsidRDefault="00BD5115" w:rsidP="00BE0538">
                      <w:pPr>
                        <w:jc w:val="center"/>
                      </w:pPr>
                      <w:r>
                        <w:rPr>
                          <w:b/>
                        </w:rPr>
                        <w:t>ACCOUNTS &amp; SERVICES RESOLUTION</w:t>
                      </w:r>
                    </w:p>
                  </w:txbxContent>
                </v:textbox>
              </v:roundrect>
            </w:pict>
          </mc:Fallback>
        </mc:AlternateContent>
      </w:r>
    </w:p>
    <w:p w:rsidR="00525A10" w:rsidRDefault="00677101">
      <w:pPr>
        <w:spacing w:after="268"/>
        <w:ind w:left="-14" w:firstLine="0"/>
      </w:pPr>
      <w:ins w:id="0" w:author="UOB" w:date="2018-11-14T16:00:00Z">
        <w:r>
          <w:t xml:space="preserve">(Where Applicant is a Corporation/LLP/LP/Partnerhsip/Society/Association/Club/Management Corporation of a Building)  </w:t>
        </w:r>
      </w:ins>
    </w:p>
    <w:p w:rsidR="00BE33C6" w:rsidRDefault="005447EA" w:rsidP="00BE0538">
      <w:pPr>
        <w:spacing w:after="240" w:line="360" w:lineRule="auto"/>
        <w:ind w:left="-14" w:firstLine="0"/>
        <w:jc w:val="left"/>
        <w:rPr>
          <w:ins w:id="1" w:author="UOB" w:date="2018-11-14T15:50:00Z"/>
        </w:rPr>
      </w:pPr>
      <w:r>
        <w:t xml:space="preserve">I/We, the undersigned, hereby </w:t>
      </w:r>
      <w:ins w:id="2" w:author="UOB" w:date="2018-11-14T15:16:00Z">
        <w:r w:rsidR="00F1454C">
          <w:t xml:space="preserve">resolve </w:t>
        </w:r>
      </w:ins>
      <w:del w:id="3" w:author="UOB" w:date="2018-11-14T15:16:00Z">
        <w:r w:rsidDel="00F1454C">
          <w:delText xml:space="preserve">certify </w:delText>
        </w:r>
      </w:del>
      <w:del w:id="4" w:author="UOB" w:date="2018-11-14T15:17:00Z">
        <w:r w:rsidDel="00F1454C">
          <w:delText>that</w:delText>
        </w:r>
      </w:del>
      <w:r>
        <w:t xml:space="preserve"> in respect of</w:t>
      </w:r>
      <w:r w:rsidR="00107626">
        <w:t xml:space="preserve"> </w:t>
      </w:r>
      <w:r w:rsidR="00F1454C">
        <w:t xml:space="preserve">the Applicant (as defined </w:t>
      </w:r>
      <w:del w:id="5" w:author="UOB" w:date="2018-11-14T15:17:00Z">
        <w:r w:rsidR="00F1454C" w:rsidDel="00F1454C">
          <w:delText xml:space="preserve">in the extract </w:delText>
        </w:r>
      </w:del>
      <w:r w:rsidR="00F1454C">
        <w:t>below)</w:t>
      </w:r>
      <w:r>
        <w:t xml:space="preserve">, </w:t>
      </w:r>
      <w:ins w:id="6" w:author="UOB" w:date="2018-11-14T15:17:00Z">
        <w:r w:rsidR="00F1454C">
          <w:t xml:space="preserve">that </w:t>
        </w:r>
      </w:ins>
      <w:r>
        <w:t xml:space="preserve">the following Resolutions </w:t>
      </w:r>
      <w:del w:id="7" w:author="UOB" w:date="2018-11-14T15:17:00Z">
        <w:r w:rsidDel="00F1454C">
          <w:delText xml:space="preserve">dated </w:delText>
        </w:r>
        <w:r w:rsidR="00107626" w:rsidRPr="0004057F" w:rsidDel="00F1454C">
          <w:delText>this ___________</w:delText>
        </w:r>
        <w:r w:rsidR="00107626" w:rsidDel="00F1454C">
          <w:delText xml:space="preserve">day </w:delText>
        </w:r>
        <w:r w:rsidR="00107626" w:rsidRPr="0004057F" w:rsidDel="00F1454C">
          <w:delText xml:space="preserve"> o</w:delText>
        </w:r>
        <w:r w:rsidR="00107626" w:rsidDel="00F1454C">
          <w:delText>f  _____________________ _________________</w:delText>
        </w:r>
      </w:del>
      <w:r>
        <w:t xml:space="preserve"> </w:t>
      </w:r>
      <w:ins w:id="8" w:author="UOB" w:date="2018-11-14T15:17:00Z">
        <w:r w:rsidR="00F1454C">
          <w:t>be</w:t>
        </w:r>
      </w:ins>
      <w:del w:id="9" w:author="UOB" w:date="2018-11-14T15:18:00Z">
        <w:r w:rsidDel="00F1454C">
          <w:delText>have been</w:delText>
        </w:r>
      </w:del>
      <w:r>
        <w:t xml:space="preserve"> duly adopted and passed by</w:t>
      </w:r>
      <w:r w:rsidR="00F1454C">
        <w:t>:</w:t>
      </w:r>
    </w:p>
    <w:p w:rsidR="002A09B3" w:rsidRDefault="002A09B3" w:rsidP="00BE0538">
      <w:pPr>
        <w:spacing w:after="240" w:line="360" w:lineRule="auto"/>
        <w:ind w:left="-14" w:firstLine="0"/>
        <w:jc w:val="left"/>
      </w:pPr>
      <w:ins w:id="10" w:author="UOB" w:date="2018-11-14T15:50:00Z">
        <w:r w:rsidRPr="002A09B3">
          <w:rPr>
            <w:highlight w:val="yellow"/>
            <w:rPrChange w:id="11" w:author="UOB" w:date="2018-11-14T15:51:00Z">
              <w:rPr/>
            </w:rPrChange>
          </w:rPr>
          <w:t>[</w:t>
        </w:r>
        <w:proofErr w:type="gramStart"/>
        <w:r w:rsidRPr="002A09B3">
          <w:rPr>
            <w:highlight w:val="yellow"/>
            <w:rPrChange w:id="12" w:author="UOB" w:date="2018-11-14T15:51:00Z">
              <w:rPr/>
            </w:rPrChange>
          </w:rPr>
          <w:t>insert</w:t>
        </w:r>
        <w:proofErr w:type="gramEnd"/>
        <w:r w:rsidRPr="002A09B3">
          <w:rPr>
            <w:highlight w:val="yellow"/>
            <w:rPrChange w:id="13" w:author="UOB" w:date="2018-11-14T15:51:00Z">
              <w:rPr/>
            </w:rPrChange>
          </w:rPr>
          <w:t xml:space="preserve"> current parts of ASR but delete the words “which Resolutions are now in full force and effect.</w:t>
        </w:r>
      </w:ins>
      <w:ins w:id="14" w:author="UOB" w:date="2018-11-14T15:51:00Z">
        <w:r w:rsidRPr="002A09B3">
          <w:rPr>
            <w:highlight w:val="yellow"/>
            <w:rPrChange w:id="15" w:author="UOB" w:date="2018-11-14T15:51:00Z">
              <w:rPr/>
            </w:rPrChange>
          </w:rPr>
          <w:t>”]</w:t>
        </w:r>
      </w:ins>
      <w:ins w:id="16" w:author="UOB" w:date="2018-11-14T15:50:00Z">
        <w:r>
          <w:t xml:space="preserve"> </w:t>
        </w:r>
      </w:ins>
    </w:p>
    <w:p w:rsidR="00BE33C6" w:rsidRDefault="00D22BE4">
      <w:pPr>
        <w:spacing w:after="233" w:line="259" w:lineRule="auto"/>
        <w:ind w:left="0" w:firstLine="0"/>
        <w:jc w:val="left"/>
      </w:pPr>
      <w:del w:id="17" w:author="UOB" w:date="2018-11-14T15:19:00Z">
        <w:r w:rsidDel="00F1454C">
          <w:rPr>
            <w:b/>
          </w:rPr>
          <w:delText xml:space="preserve"> </w:delText>
        </w:r>
        <w:r w:rsidR="005447EA" w:rsidDel="00F1454C">
          <w:rPr>
            <w:b/>
            <w:sz w:val="22"/>
          </w:rPr>
          <w:delText>“</w:delText>
        </w:r>
      </w:del>
      <w:r w:rsidR="005447EA">
        <w:rPr>
          <w:b/>
          <w:sz w:val="22"/>
        </w:rPr>
        <w:t>RESOLVE</w:t>
      </w:r>
      <w:del w:id="18" w:author="UOB" w:date="2018-12-12T18:33:00Z">
        <w:r w:rsidR="005447EA" w:rsidRPr="00E55012" w:rsidDel="00E55012">
          <w:rPr>
            <w:b/>
            <w:sz w:val="22"/>
            <w:highlight w:val="yellow"/>
            <w:rPrChange w:id="19" w:author="UOB" w:date="2018-12-12T18:33:00Z">
              <w:rPr>
                <w:b/>
                <w:sz w:val="22"/>
              </w:rPr>
            </w:rPrChange>
          </w:rPr>
          <w:delText>D</w:delText>
        </w:r>
      </w:del>
      <w:r w:rsidR="005447EA">
        <w:rPr>
          <w:b/>
          <w:sz w:val="22"/>
        </w:rPr>
        <w:t>:</w:t>
      </w:r>
    </w:p>
    <w:p w:rsidR="00BE33C6" w:rsidRDefault="005447EA">
      <w:pPr>
        <w:pStyle w:val="Heading1"/>
        <w:ind w:left="-5"/>
      </w:pPr>
      <w:r>
        <w:t>Appointment of Bankers</w:t>
      </w:r>
    </w:p>
    <w:p w:rsidR="00BE33C6" w:rsidRDefault="005447EA" w:rsidP="00BE0538">
      <w:pPr>
        <w:pStyle w:val="ListParagraph"/>
        <w:numPr>
          <w:ilvl w:val="0"/>
          <w:numId w:val="11"/>
        </w:numPr>
        <w:spacing w:after="270"/>
        <w:ind w:left="450" w:hanging="450"/>
      </w:pPr>
      <w:r>
        <w:t>That United Overseas Bank Limited (“</w:t>
      </w:r>
      <w:r w:rsidRPr="00EC2974">
        <w:rPr>
          <w:u w:val="single" w:color="181717"/>
        </w:rPr>
        <w:t>the Bank</w:t>
      </w:r>
      <w:r>
        <w:t xml:space="preserve">”) be and is hereby appointed as banker of the </w:t>
      </w:r>
      <w:r w:rsidR="00D22BE4">
        <w:t>Applicant</w:t>
      </w:r>
      <w:r>
        <w:t>.</w:t>
      </w:r>
    </w:p>
    <w:p w:rsidR="00BE33C6" w:rsidRDefault="005447EA">
      <w:pPr>
        <w:pStyle w:val="Heading1"/>
        <w:ind w:left="-5"/>
      </w:pPr>
      <w:r>
        <w:t>Accounts and Services</w:t>
      </w:r>
    </w:p>
    <w:p w:rsidR="00BE33C6" w:rsidRDefault="005447EA">
      <w:pPr>
        <w:numPr>
          <w:ilvl w:val="0"/>
          <w:numId w:val="2"/>
        </w:numPr>
        <w:spacing w:after="281"/>
        <w:ind w:hanging="454"/>
      </w:pPr>
      <w:r>
        <w:t xml:space="preserve">That the Applicant be </w:t>
      </w:r>
      <w:proofErr w:type="spellStart"/>
      <w:r>
        <w:t>authorised</w:t>
      </w:r>
      <w:proofErr w:type="spellEnd"/>
      <w:r>
        <w:t xml:space="preserve"> to open any number of accounts of any type and in any currency (each an “</w:t>
      </w:r>
      <w:r>
        <w:rPr>
          <w:u w:val="single" w:color="181717"/>
        </w:rPr>
        <w:t>Account</w:t>
      </w:r>
      <w:r>
        <w:t>” and collectively “</w:t>
      </w:r>
      <w:r>
        <w:rPr>
          <w:u w:val="single" w:color="181717"/>
        </w:rPr>
        <w:t>Accounts</w:t>
      </w:r>
      <w:r>
        <w:t>”) with the Bank and to use any of the banking services offered by the Bank from time to time including but not limited to business internet banking, phone banking, self-service machines, cash management, trade services or such other types of services which may be available from the Bank from time to time (each a “</w:t>
      </w:r>
      <w:r>
        <w:rPr>
          <w:u w:val="single" w:color="181717"/>
        </w:rPr>
        <w:t>Service</w:t>
      </w:r>
      <w:r>
        <w:t>” and collectively “</w:t>
      </w:r>
      <w:r>
        <w:rPr>
          <w:u w:val="single" w:color="181717"/>
        </w:rPr>
        <w:t>Services</w:t>
      </w:r>
      <w:r>
        <w:t>”).</w:t>
      </w:r>
    </w:p>
    <w:p w:rsidR="00BE33C6" w:rsidRPr="00D21BB9" w:rsidRDefault="005447EA">
      <w:pPr>
        <w:numPr>
          <w:ilvl w:val="0"/>
          <w:numId w:val="2"/>
        </w:numPr>
        <w:spacing w:after="278" w:line="241" w:lineRule="auto"/>
        <w:ind w:hanging="454"/>
      </w:pPr>
      <w:r w:rsidRPr="008136A5">
        <w:t xml:space="preserve">That for the purpose of these Resolutions, the definitions </w:t>
      </w:r>
      <w:r w:rsidRPr="008136A5">
        <w:rPr>
          <w:b/>
        </w:rPr>
        <w:t>“Accounts” and “Services” shall mean all Accounts and Services of the Applicant with the Bank including Accounts and Services existing as at the date hereof (“</w:t>
      </w:r>
      <w:r w:rsidRPr="00D21BB9">
        <w:rPr>
          <w:b/>
          <w:u w:val="single" w:color="181717"/>
        </w:rPr>
        <w:t>Existing Accounts and</w:t>
      </w:r>
      <w:r w:rsidRPr="00D21BB9">
        <w:rPr>
          <w:b/>
        </w:rPr>
        <w:t xml:space="preserve"> </w:t>
      </w:r>
      <w:r w:rsidRPr="00D21BB9">
        <w:rPr>
          <w:b/>
          <w:u w:val="single" w:color="181717"/>
        </w:rPr>
        <w:t>Existing Services</w:t>
      </w:r>
      <w:r w:rsidRPr="00D21BB9">
        <w:rPr>
          <w:b/>
        </w:rPr>
        <w:t>”).</w:t>
      </w:r>
    </w:p>
    <w:p w:rsidR="00BE33C6" w:rsidRDefault="005447EA">
      <w:pPr>
        <w:pStyle w:val="Heading1"/>
        <w:ind w:left="-5"/>
      </w:pPr>
      <w:r>
        <w:t>Appointment and Authority of Approved Persons, Approved Signatories and Approved Users</w:t>
      </w:r>
    </w:p>
    <w:p w:rsidR="00BE33C6" w:rsidRDefault="005447EA">
      <w:pPr>
        <w:numPr>
          <w:ilvl w:val="0"/>
          <w:numId w:val="3"/>
        </w:numPr>
        <w:ind w:hanging="454"/>
      </w:pPr>
      <w:r>
        <w:rPr>
          <w:b/>
          <w:u w:val="single" w:color="181717"/>
        </w:rPr>
        <w:t>Approved Persons:</w:t>
      </w:r>
      <w:r>
        <w:t xml:space="preserve"> That the persons whose names are set out in the Schedule</w:t>
      </w:r>
      <w:r w:rsidR="007760C8">
        <w:t xml:space="preserve"> </w:t>
      </w:r>
      <w:r>
        <w:t>hereto be and are hereby appointed as “</w:t>
      </w:r>
      <w:r>
        <w:rPr>
          <w:u w:val="single" w:color="181717"/>
        </w:rPr>
        <w:t>Approved Persons</w:t>
      </w:r>
      <w:r>
        <w:t>” with authority to take the following actions in accordance with the signing con</w:t>
      </w:r>
      <w:r w:rsidR="003D3278">
        <w:t xml:space="preserve">dition set out in </w:t>
      </w:r>
      <w:r>
        <w:t xml:space="preserve">the </w:t>
      </w:r>
      <w:r w:rsidR="003D3278">
        <w:t>S</w:t>
      </w:r>
      <w:r w:rsidR="007760C8">
        <w:t xml:space="preserve">chedule </w:t>
      </w:r>
      <w:r>
        <w:t>hereto, for and on behalf of and in the name of the Applicant:-</w:t>
      </w:r>
    </w:p>
    <w:p w:rsidR="00BE33C6" w:rsidRDefault="005447EA">
      <w:pPr>
        <w:numPr>
          <w:ilvl w:val="1"/>
          <w:numId w:val="3"/>
        </w:numPr>
        <w:ind w:hanging="454"/>
      </w:pPr>
      <w:r>
        <w:t>to open and close any Account with the Bank;</w:t>
      </w:r>
    </w:p>
    <w:p w:rsidR="00BE33C6" w:rsidRDefault="005447EA">
      <w:pPr>
        <w:numPr>
          <w:ilvl w:val="1"/>
          <w:numId w:val="3"/>
        </w:numPr>
        <w:ind w:hanging="454"/>
      </w:pPr>
      <w:r>
        <w:t>to apply for and terminate the use of any of the Services including business internet banking, phone banking, self-service machines, cash management and trade services, with the Bank;</w:t>
      </w:r>
    </w:p>
    <w:p w:rsidR="00BE33C6" w:rsidRDefault="005447EA">
      <w:pPr>
        <w:numPr>
          <w:ilvl w:val="1"/>
          <w:numId w:val="3"/>
        </w:numPr>
        <w:spacing w:after="0"/>
        <w:ind w:hanging="454"/>
      </w:pPr>
      <w:r>
        <w:t xml:space="preserve">to agree to abide by the terms and conditions governing the Accounts and Services of the Bank and to accept and agree to all such specific terms and conditions as the Bank may prescribe from time to time in respect of a specific </w:t>
      </w:r>
      <w:r w:rsidR="00F1454C">
        <w:t>Account or Service;</w:t>
      </w:r>
    </w:p>
    <w:p w:rsidR="00F1454C" w:rsidRDefault="00F1454C" w:rsidP="00F1454C">
      <w:pPr>
        <w:spacing w:after="0"/>
        <w:ind w:left="964" w:firstLine="0"/>
      </w:pPr>
    </w:p>
    <w:p w:rsidR="00BE33C6" w:rsidRDefault="005447EA">
      <w:pPr>
        <w:numPr>
          <w:ilvl w:val="1"/>
          <w:numId w:val="3"/>
        </w:numPr>
        <w:ind w:hanging="454"/>
      </w:pPr>
      <w:r>
        <w:t>to appoint, add, remove and/or replace any person or persons (including themselves) as signatories of the Accounts (“</w:t>
      </w:r>
      <w:r>
        <w:rPr>
          <w:u w:val="single" w:color="181717"/>
        </w:rPr>
        <w:t>Approved Signatories</w:t>
      </w:r>
      <w:r>
        <w:t>”) and to set and determine the mandate or authority of the Approved Signatories and to confirm their appointment and certify their specimen signatures and such other particulars as the Bank may require;</w:t>
      </w:r>
    </w:p>
    <w:p w:rsidR="00BE33C6" w:rsidRDefault="005447EA">
      <w:pPr>
        <w:numPr>
          <w:ilvl w:val="1"/>
          <w:numId w:val="3"/>
        </w:numPr>
        <w:ind w:hanging="454"/>
      </w:pPr>
      <w:r>
        <w:t>to appoint, add, remove and/or replace any person or persons (including themselves and the Approved Signatories) as signatories or users of the Services (“</w:t>
      </w:r>
      <w:r>
        <w:rPr>
          <w:u w:val="single" w:color="181717"/>
        </w:rPr>
        <w:t>Approved Users</w:t>
      </w:r>
      <w:r>
        <w:t>”) and to set and determine the mandate or authority of the Approved Users and to confirm their appointment and certify their specimen signatures and such other particulars as the Bank may require;</w:t>
      </w:r>
    </w:p>
    <w:p w:rsidR="00BE33C6" w:rsidRDefault="005447EA">
      <w:pPr>
        <w:numPr>
          <w:ilvl w:val="1"/>
          <w:numId w:val="3"/>
        </w:numPr>
        <w:ind w:hanging="454"/>
      </w:pPr>
      <w:r>
        <w:t>to provide such security as may be required by the Bank in connection with the Accounts and/or Services, and to sign the security documents required by the Bank;</w:t>
      </w:r>
    </w:p>
    <w:p w:rsidR="00BE33C6" w:rsidRDefault="005447EA">
      <w:pPr>
        <w:numPr>
          <w:ilvl w:val="1"/>
          <w:numId w:val="3"/>
        </w:numPr>
        <w:spacing w:after="146" w:line="259" w:lineRule="auto"/>
        <w:ind w:hanging="454"/>
      </w:pPr>
      <w:r>
        <w:t>to give the Bank written instructions, consents or indemnities in connection with the Accounts and the Services; and</w:t>
      </w:r>
    </w:p>
    <w:p w:rsidR="00BE33C6" w:rsidRDefault="005447EA">
      <w:pPr>
        <w:numPr>
          <w:ilvl w:val="1"/>
          <w:numId w:val="3"/>
        </w:numPr>
        <w:spacing w:after="286"/>
        <w:ind w:hanging="454"/>
      </w:pPr>
      <w:proofErr w:type="gramStart"/>
      <w:r>
        <w:t>to</w:t>
      </w:r>
      <w:proofErr w:type="gramEnd"/>
      <w:r>
        <w:t xml:space="preserve"> sign any other document as may be required or appropriate or which is incidental to the matters </w:t>
      </w:r>
      <w:proofErr w:type="spellStart"/>
      <w:r>
        <w:t>authorised</w:t>
      </w:r>
      <w:proofErr w:type="spellEnd"/>
      <w:r>
        <w:t xml:space="preserve"> by these Resolutions generally.</w:t>
      </w:r>
    </w:p>
    <w:p w:rsidR="00BE33C6" w:rsidRDefault="005447EA">
      <w:pPr>
        <w:numPr>
          <w:ilvl w:val="0"/>
          <w:numId w:val="3"/>
        </w:numPr>
        <w:ind w:hanging="454"/>
      </w:pPr>
      <w:r>
        <w:rPr>
          <w:b/>
          <w:u w:val="single" w:color="181717"/>
        </w:rPr>
        <w:t>Approved Signatories:</w:t>
      </w:r>
      <w:r>
        <w:t xml:space="preserve"> That the Approved Signatories be and are hereby </w:t>
      </w:r>
      <w:proofErr w:type="spellStart"/>
      <w:r>
        <w:t>authorised</w:t>
      </w:r>
      <w:proofErr w:type="spellEnd"/>
      <w:r>
        <w:t xml:space="preserve"> to perform the following acts and things for and on behalf of the Applicant, according to the signatory requirements and limits (if any) set by the Approved Persons:-</w:t>
      </w:r>
    </w:p>
    <w:p w:rsidR="00BE33C6" w:rsidRDefault="005447EA">
      <w:pPr>
        <w:numPr>
          <w:ilvl w:val="1"/>
          <w:numId w:val="3"/>
        </w:numPr>
        <w:ind w:hanging="454"/>
      </w:pPr>
      <w:r>
        <w:t>to operate the Accounts and to close any Account of which they are the Approved Signatories;</w:t>
      </w:r>
    </w:p>
    <w:p w:rsidR="00BE33C6" w:rsidRDefault="005447EA">
      <w:pPr>
        <w:numPr>
          <w:ilvl w:val="1"/>
          <w:numId w:val="3"/>
        </w:numPr>
        <w:ind w:hanging="454"/>
      </w:pPr>
      <w:r>
        <w:t>to apply for, obtain, use and avail of any temporary overdraft or ad hoc trade or other facility or banking accommodation (including without limitation bankers’ guarantees, letters of credit, bills of exchange purchased, bills discounting, trust receipts) and in connection therewith:-</w:t>
      </w:r>
    </w:p>
    <w:p w:rsidR="00BE33C6" w:rsidRDefault="005447EA">
      <w:pPr>
        <w:numPr>
          <w:ilvl w:val="2"/>
          <w:numId w:val="3"/>
        </w:numPr>
        <w:ind w:hanging="454"/>
      </w:pPr>
      <w:r>
        <w:t>to pledge, charge, assign, endorse and deliver such goods, moneys, bills of lading, warehouse receipts, rights, title and interests as the Bank may require as security for the facility or banking accommodation;</w:t>
      </w:r>
    </w:p>
    <w:p w:rsidR="00BE33C6" w:rsidRDefault="005447EA">
      <w:pPr>
        <w:numPr>
          <w:ilvl w:val="2"/>
          <w:numId w:val="3"/>
        </w:numPr>
        <w:ind w:hanging="454"/>
      </w:pPr>
      <w:r>
        <w:t>to sign letters of pledge, charge, indemnity, guarantee, deposit, trust receipt or hypothecation and any other document as the Bank may require;</w:t>
      </w:r>
    </w:p>
    <w:p w:rsidR="00BE33C6" w:rsidRDefault="005447EA">
      <w:pPr>
        <w:numPr>
          <w:ilvl w:val="2"/>
          <w:numId w:val="3"/>
        </w:numPr>
        <w:ind w:hanging="454"/>
      </w:pPr>
      <w:r>
        <w:t>to give valid receipts and full discharges to the Bank for moneys, documents, securities or other property released by the Bank to the Applicant;</w:t>
      </w:r>
    </w:p>
    <w:p w:rsidR="00BE33C6" w:rsidRDefault="005447EA">
      <w:pPr>
        <w:numPr>
          <w:ilvl w:val="1"/>
          <w:numId w:val="3"/>
        </w:numPr>
        <w:spacing w:after="146" w:line="259" w:lineRule="auto"/>
        <w:ind w:hanging="454"/>
      </w:pPr>
      <w:r>
        <w:t>to enter into foreign exchange trades and transactions with the Bank and to sign all documents in connection therewith;</w:t>
      </w:r>
    </w:p>
    <w:p w:rsidR="00E614CF" w:rsidRDefault="005447EA">
      <w:pPr>
        <w:numPr>
          <w:ilvl w:val="1"/>
          <w:numId w:val="3"/>
        </w:numPr>
        <w:spacing w:after="211" w:line="320" w:lineRule="auto"/>
        <w:ind w:hanging="454"/>
      </w:pPr>
      <w:r>
        <w:t xml:space="preserve">to </w:t>
      </w:r>
      <w:proofErr w:type="spellStart"/>
      <w:r>
        <w:t>authorise</w:t>
      </w:r>
      <w:proofErr w:type="spellEnd"/>
      <w:r>
        <w:t xml:space="preserve"> and request the Bank to purchase or sell for account of the Applicant, currencies, stocks, bonds and other securities and gold or other precious metals and to sign all documents in connection therewith; and</w:t>
      </w:r>
    </w:p>
    <w:p w:rsidR="00BE33C6" w:rsidRDefault="005447EA" w:rsidP="006C3132">
      <w:pPr>
        <w:spacing w:after="211" w:line="320" w:lineRule="auto"/>
        <w:ind w:left="964" w:hanging="424"/>
      </w:pPr>
      <w:r>
        <w:t xml:space="preserve">(e) </w:t>
      </w:r>
      <w:r w:rsidR="006C3132">
        <w:t xml:space="preserve">  </w:t>
      </w:r>
      <w:proofErr w:type="gramStart"/>
      <w:r>
        <w:t>to</w:t>
      </w:r>
      <w:proofErr w:type="gramEnd"/>
      <w:r>
        <w:t xml:space="preserve"> deal and agree with the Bank on any of the matters set out in this Resolution 5 generally.</w:t>
      </w:r>
    </w:p>
    <w:p w:rsidR="00BE33C6" w:rsidRPr="00D21BB9" w:rsidRDefault="005447EA">
      <w:pPr>
        <w:numPr>
          <w:ilvl w:val="0"/>
          <w:numId w:val="3"/>
        </w:numPr>
        <w:spacing w:after="274"/>
        <w:ind w:hanging="454"/>
      </w:pPr>
      <w:r w:rsidRPr="008136A5">
        <w:rPr>
          <w:b/>
          <w:u w:val="single" w:color="181717"/>
        </w:rPr>
        <w:t>Approved Users:</w:t>
      </w:r>
      <w:r w:rsidRPr="008136A5">
        <w:t xml:space="preserve"> That the Approved Users shall use the Services according to the authority specified by the Approved Persons for each of them and each Approved User may terminate his own use of the Services at any time. The Approved Users shall include the persons (by wha</w:t>
      </w:r>
      <w:r w:rsidRPr="00D21BB9">
        <w:t>tever name called in the documents for the Services) who have been appointed to use the Services by the Approved Persons.</w:t>
      </w:r>
    </w:p>
    <w:p w:rsidR="00BE33C6" w:rsidRPr="00D21BB9" w:rsidRDefault="005447EA">
      <w:pPr>
        <w:numPr>
          <w:ilvl w:val="0"/>
          <w:numId w:val="3"/>
        </w:numPr>
        <w:spacing w:after="274"/>
        <w:ind w:hanging="454"/>
      </w:pPr>
      <w:r w:rsidRPr="00D21BB9">
        <w:t xml:space="preserve">That the Bank be and is hereby </w:t>
      </w:r>
      <w:proofErr w:type="spellStart"/>
      <w:r w:rsidRPr="00D21BB9">
        <w:t>authorised</w:t>
      </w:r>
      <w:proofErr w:type="spellEnd"/>
      <w:r w:rsidRPr="00D21BB9">
        <w:t xml:space="preserve"> to act on any instruction from the Approved Persons, Approved Signatories or Approved Users and </w:t>
      </w:r>
      <w:proofErr w:type="spellStart"/>
      <w:r w:rsidRPr="00D21BB9">
        <w:t>honour</w:t>
      </w:r>
      <w:proofErr w:type="spellEnd"/>
      <w:r w:rsidRPr="00D21BB9">
        <w:t xml:space="preserve"> any instrument, document, or instruction given by them within the limits and scope of their authority.</w:t>
      </w:r>
    </w:p>
    <w:p w:rsidR="00BE33C6" w:rsidRDefault="005447EA">
      <w:pPr>
        <w:pStyle w:val="Heading1"/>
        <w:ind w:left="-5"/>
      </w:pPr>
      <w:r>
        <w:t>Change of Approved Persons, Approved Signatories and Approved Users</w:t>
      </w:r>
    </w:p>
    <w:p w:rsidR="00BE33C6" w:rsidRPr="00D21BB9" w:rsidRDefault="005447EA">
      <w:pPr>
        <w:numPr>
          <w:ilvl w:val="0"/>
          <w:numId w:val="4"/>
        </w:numPr>
        <w:spacing w:after="281"/>
        <w:ind w:hanging="454"/>
      </w:pPr>
      <w:r w:rsidRPr="008136A5">
        <w:rPr>
          <w:b/>
          <w:u w:val="single" w:color="181717"/>
        </w:rPr>
        <w:t>Change of Approved Persons:</w:t>
      </w:r>
      <w:r w:rsidRPr="008136A5">
        <w:rPr>
          <w:b/>
        </w:rPr>
        <w:t xml:space="preserve"> </w:t>
      </w:r>
      <w:r w:rsidRPr="008136A5">
        <w:t>That any amendment to the list of Approved Persons, their authority and/or their signing conditions shall only be made by amending resolutions duly passed by the Applicant, and communicated to the Bank who shall be given a reasonable period of time to effect the amendment.</w:t>
      </w:r>
    </w:p>
    <w:p w:rsidR="00BE33C6" w:rsidRDefault="005447EA">
      <w:pPr>
        <w:numPr>
          <w:ilvl w:val="0"/>
          <w:numId w:val="4"/>
        </w:numPr>
        <w:spacing w:after="330"/>
        <w:ind w:hanging="454"/>
      </w:pPr>
      <w:r>
        <w:rPr>
          <w:b/>
          <w:u w:val="single" w:color="181717"/>
        </w:rPr>
        <w:t>Change of Approved Signatories and Approved Users:</w:t>
      </w:r>
      <w:r>
        <w:t xml:space="preserve"> That any amendment to the list of Approved Signatories and Approved Users and their authority shall only be made by written notice given by the Approved Persons signing according to the signing condition set out in the Schedule </w:t>
      </w:r>
      <w:r w:rsidR="00E614CF">
        <w:t xml:space="preserve">I </w:t>
      </w:r>
      <w:r>
        <w:t>hereto and communicated to the Bank who shall be given a reasonable period of time to effect the amendment.</w:t>
      </w:r>
    </w:p>
    <w:p w:rsidR="00BE33C6" w:rsidRDefault="005447EA">
      <w:pPr>
        <w:pStyle w:val="Heading1"/>
        <w:ind w:left="-5"/>
      </w:pPr>
      <w:r>
        <w:t>Resolutions in Force and Reasonable Time for Amendment</w:t>
      </w:r>
    </w:p>
    <w:p w:rsidR="00BE33C6" w:rsidRPr="00D21BB9" w:rsidRDefault="005447EA" w:rsidP="00BE0538">
      <w:pPr>
        <w:pStyle w:val="ListParagraph"/>
        <w:numPr>
          <w:ilvl w:val="0"/>
          <w:numId w:val="4"/>
        </w:numPr>
      </w:pPr>
      <w:r w:rsidRPr="008136A5">
        <w:t>That the Bank may rely on these Resolutions and the instructions given by the Approved Persons, Approved Signatories and Approved Users under their respective authority until the Bank has received and accepted to be in order, written notice of amendment or revocation of their authority or of these Resolutions and has had a reasonable period of tim</w:t>
      </w:r>
      <w:r w:rsidRPr="00D21BB9">
        <w:t>e to give effect to the notice. The Bank shall be entitled to a reasonable period of not less than seven (7) business days from receipt of notice to process the notice. Before the Bank has updated its record, the Bank may act in reliance on the mandates in force prior to receipt of the notice.</w:t>
      </w:r>
    </w:p>
    <w:p w:rsidR="00BE33C6" w:rsidRDefault="005447EA">
      <w:pPr>
        <w:pStyle w:val="Heading1"/>
        <w:ind w:left="-5"/>
      </w:pPr>
      <w:r>
        <w:t>Amending Resolution for Existing Accounts and Existing Services - Authority for Approved Persons</w:t>
      </w:r>
    </w:p>
    <w:p w:rsidR="00BE33C6" w:rsidRPr="00D21BB9" w:rsidRDefault="005447EA" w:rsidP="00BE0538">
      <w:pPr>
        <w:pStyle w:val="ListParagraph"/>
        <w:numPr>
          <w:ilvl w:val="0"/>
          <w:numId w:val="4"/>
        </w:numPr>
        <w:spacing w:after="274"/>
      </w:pPr>
      <w:r w:rsidRPr="008136A5">
        <w:t>That the authority conferred on the Approved Persons by these Resolutions may be exercised by the Approved Persons in</w:t>
      </w:r>
      <w:r w:rsidR="002F7E82" w:rsidRPr="00BE0538">
        <w:t xml:space="preserve"> </w:t>
      </w:r>
      <w:r w:rsidRPr="008136A5">
        <w:t>respect of all Existing Accounts and Existing Services including the authority to amend and revoke the mandate for any such Existing Accounts and Existing Services and until they are amended or revoked, the mandates for the Existing Accounts and Existin</w:t>
      </w:r>
      <w:r w:rsidRPr="00D21BB9">
        <w:t>g Services will remain in force.</w:t>
      </w:r>
    </w:p>
    <w:p w:rsidR="00BE33C6" w:rsidRPr="00D21BB9" w:rsidRDefault="005447EA">
      <w:pPr>
        <w:pStyle w:val="Heading1"/>
        <w:ind w:left="-5"/>
      </w:pPr>
      <w:r w:rsidRPr="00D21BB9">
        <w:t>Authority to Pay</w:t>
      </w:r>
    </w:p>
    <w:p w:rsidR="00BE33C6" w:rsidRPr="00D21BB9" w:rsidRDefault="005447EA">
      <w:pPr>
        <w:numPr>
          <w:ilvl w:val="0"/>
          <w:numId w:val="5"/>
        </w:numPr>
        <w:spacing w:after="274"/>
        <w:ind w:hanging="454"/>
      </w:pPr>
      <w:r w:rsidRPr="00D21BB9">
        <w:t xml:space="preserve">That the Bank may debit the Accounts with any </w:t>
      </w:r>
      <w:proofErr w:type="spellStart"/>
      <w:r w:rsidRPr="00D21BB9">
        <w:t>cheque</w:t>
      </w:r>
      <w:proofErr w:type="spellEnd"/>
      <w:r w:rsidRPr="00D21BB9">
        <w:t xml:space="preserve">, bill or note drawn on the Accounts or based on instructions, directions or orders given in respect of the Accounts whether the Accounts are in credit or overdrawn or may become overdrawn in consequence of such debit provided that such </w:t>
      </w:r>
      <w:proofErr w:type="spellStart"/>
      <w:r w:rsidRPr="00D21BB9">
        <w:t>cheques</w:t>
      </w:r>
      <w:proofErr w:type="spellEnd"/>
      <w:r w:rsidRPr="00D21BB9">
        <w:t>, bills, notes, instructions, directions or orders are given or signed by the Approved Signatories acting within the limits and scope of their authority.</w:t>
      </w:r>
    </w:p>
    <w:p w:rsidR="004C1C20" w:rsidRDefault="005447EA" w:rsidP="004C1C20">
      <w:pPr>
        <w:numPr>
          <w:ilvl w:val="0"/>
          <w:numId w:val="5"/>
        </w:numPr>
        <w:spacing w:after="274"/>
        <w:ind w:hanging="454"/>
        <w:rPr>
          <w:ins w:id="20" w:author="UOB" w:date="2018-12-12T18:39:00Z"/>
        </w:rPr>
      </w:pPr>
      <w:r w:rsidRPr="00D21BB9">
        <w:t xml:space="preserve">That the Bank be and is hereby </w:t>
      </w:r>
      <w:proofErr w:type="spellStart"/>
      <w:r w:rsidRPr="00D21BB9">
        <w:t>authorised</w:t>
      </w:r>
      <w:proofErr w:type="spellEnd"/>
      <w:r w:rsidRPr="00D21BB9">
        <w:t xml:space="preserve"> to </w:t>
      </w:r>
      <w:proofErr w:type="spellStart"/>
      <w:r w:rsidRPr="00D21BB9">
        <w:t>honour</w:t>
      </w:r>
      <w:proofErr w:type="spellEnd"/>
      <w:r w:rsidRPr="00D21BB9">
        <w:t xml:space="preserve"> all </w:t>
      </w:r>
      <w:proofErr w:type="spellStart"/>
      <w:r w:rsidRPr="00D21BB9">
        <w:t>cheques</w:t>
      </w:r>
      <w:proofErr w:type="spellEnd"/>
      <w:r w:rsidRPr="00D21BB9">
        <w:t>, bills and notes without inquiry as to the circumstances of issue or the disposition of the proceeds even if drawn to the individual order of the person(s) signing, or payable to the Bank or others for his/their account or tendered in payment of his/their obligations.</w:t>
      </w:r>
    </w:p>
    <w:p w:rsidR="004C1C20" w:rsidRPr="004C1C20" w:rsidRDefault="004C1C20">
      <w:pPr>
        <w:tabs>
          <w:tab w:val="left" w:pos="0"/>
        </w:tabs>
        <w:spacing w:after="274"/>
        <w:ind w:left="454" w:firstLine="0"/>
        <w:rPr>
          <w:ins w:id="21" w:author="UOB" w:date="2018-12-12T18:39:00Z"/>
          <w:b/>
          <w:highlight w:val="yellow"/>
          <w:u w:val="single"/>
          <w:rPrChange w:id="22" w:author="UOB" w:date="2018-12-12T18:44:00Z">
            <w:rPr>
              <w:ins w:id="23" w:author="UOB" w:date="2018-12-12T18:39:00Z"/>
              <w:b/>
              <w:u w:val="single"/>
            </w:rPr>
          </w:rPrChange>
        </w:rPr>
        <w:pPrChange w:id="24" w:author="UOB" w:date="2018-12-12T18:39:00Z">
          <w:pPr>
            <w:numPr>
              <w:numId w:val="5"/>
            </w:numPr>
            <w:spacing w:after="274"/>
            <w:ind w:left="454" w:firstLine="0"/>
          </w:pPr>
        </w:pPrChange>
      </w:pPr>
      <w:ins w:id="25" w:author="UOB" w:date="2018-12-12T18:39:00Z">
        <w:r w:rsidRPr="004C1C20">
          <w:rPr>
            <w:b/>
            <w:highlight w:val="yellow"/>
            <w:u w:val="single"/>
            <w:rPrChange w:id="26" w:author="UOB" w:date="2018-12-12T18:44:00Z">
              <w:rPr/>
            </w:rPrChange>
          </w:rPr>
          <w:t>Authority to Act:</w:t>
        </w:r>
      </w:ins>
    </w:p>
    <w:p w:rsidR="004C1C20" w:rsidRPr="004C1C20" w:rsidRDefault="004C1C20">
      <w:pPr>
        <w:tabs>
          <w:tab w:val="left" w:pos="0"/>
        </w:tabs>
        <w:spacing w:after="274"/>
        <w:ind w:left="454" w:firstLine="0"/>
        <w:pPrChange w:id="27" w:author="UOB" w:date="2018-12-12T18:39:00Z">
          <w:pPr>
            <w:numPr>
              <w:numId w:val="5"/>
            </w:numPr>
            <w:spacing w:after="274"/>
            <w:ind w:left="454" w:firstLine="0"/>
          </w:pPr>
        </w:pPrChange>
      </w:pPr>
      <w:ins w:id="28" w:author="UOB" w:date="2018-12-12T18:39:00Z">
        <w:r w:rsidRPr="004C1C20">
          <w:rPr>
            <w:highlight w:val="yellow"/>
            <w:rPrChange w:id="29" w:author="UOB" w:date="2018-12-12T18:44:00Z">
              <w:rPr>
                <w:b/>
                <w:u w:val="single"/>
              </w:rPr>
            </w:rPrChange>
          </w:rPr>
          <w:t>14.</w:t>
        </w:r>
      </w:ins>
      <w:ins w:id="30" w:author="UOB" w:date="2018-12-12T18:40:00Z">
        <w:r w:rsidRPr="004C1C20">
          <w:rPr>
            <w:highlight w:val="yellow"/>
            <w:rPrChange w:id="31" w:author="UOB" w:date="2018-12-12T18:44:00Z">
              <w:rPr/>
            </w:rPrChange>
          </w:rPr>
          <w:tab/>
          <w:t xml:space="preserve">That the Bank is authorized to accept and act on any notices and instructions </w:t>
        </w:r>
      </w:ins>
      <w:ins w:id="32" w:author="UOB" w:date="2018-12-12T18:41:00Z">
        <w:r w:rsidRPr="004C1C20">
          <w:rPr>
            <w:highlight w:val="yellow"/>
            <w:rPrChange w:id="33" w:author="UOB" w:date="2018-12-12T18:44:00Z">
              <w:rPr/>
            </w:rPrChange>
          </w:rPr>
          <w:t xml:space="preserve">which </w:t>
        </w:r>
      </w:ins>
      <w:ins w:id="34" w:author="UOB" w:date="2018-12-12T18:40:00Z">
        <w:r w:rsidRPr="004C1C20">
          <w:rPr>
            <w:highlight w:val="yellow"/>
            <w:rPrChange w:id="35" w:author="UOB" w:date="2018-12-12T18:44:00Z">
              <w:rPr/>
            </w:rPrChange>
          </w:rPr>
          <w:t>it beli</w:t>
        </w:r>
      </w:ins>
      <w:ins w:id="36" w:author="UOB" w:date="2018-12-12T18:41:00Z">
        <w:r w:rsidRPr="004C1C20">
          <w:rPr>
            <w:highlight w:val="yellow"/>
            <w:rPrChange w:id="37" w:author="UOB" w:date="2018-12-12T18:44:00Z">
              <w:rPr/>
            </w:rPrChange>
          </w:rPr>
          <w:t>e</w:t>
        </w:r>
      </w:ins>
      <w:ins w:id="38" w:author="UOB" w:date="2018-12-12T18:40:00Z">
        <w:r w:rsidRPr="004C1C20">
          <w:rPr>
            <w:highlight w:val="yellow"/>
            <w:rPrChange w:id="39" w:author="UOB" w:date="2018-12-12T18:44:00Z">
              <w:rPr/>
            </w:rPrChange>
          </w:rPr>
          <w:t xml:space="preserve">ves </w:t>
        </w:r>
      </w:ins>
      <w:ins w:id="40" w:author="UOB" w:date="2018-12-12T18:41:00Z">
        <w:r w:rsidRPr="004C1C20">
          <w:rPr>
            <w:highlight w:val="yellow"/>
            <w:rPrChange w:id="41" w:author="UOB" w:date="2018-12-12T18:44:00Z">
              <w:rPr/>
            </w:rPrChange>
          </w:rPr>
          <w:t xml:space="preserve">to have been made or given by or on behalf of the Applicant whether given orally or by means of facsimile </w:t>
        </w:r>
      </w:ins>
      <w:ins w:id="42" w:author="UOB" w:date="2018-12-12T18:42:00Z">
        <w:r w:rsidRPr="004C1C20">
          <w:rPr>
            <w:highlight w:val="yellow"/>
            <w:rPrChange w:id="43" w:author="UOB" w:date="2018-12-12T18:44:00Z">
              <w:rPr/>
            </w:rPrChange>
          </w:rPr>
          <w:t>transmission</w:t>
        </w:r>
      </w:ins>
      <w:ins w:id="44" w:author="UOB" w:date="2018-12-12T18:41:00Z">
        <w:r w:rsidRPr="004C1C20">
          <w:rPr>
            <w:highlight w:val="yellow"/>
            <w:rPrChange w:id="45" w:author="UOB" w:date="2018-12-12T18:44:00Z">
              <w:rPr/>
            </w:rPrChange>
          </w:rPr>
          <w:t>,</w:t>
        </w:r>
      </w:ins>
      <w:ins w:id="46" w:author="UOB" w:date="2018-12-12T18:42:00Z">
        <w:r w:rsidRPr="004C1C20">
          <w:rPr>
            <w:highlight w:val="yellow"/>
            <w:rPrChange w:id="47" w:author="UOB" w:date="2018-12-12T18:44:00Z">
              <w:rPr/>
            </w:rPrChange>
          </w:rPr>
          <w:t xml:space="preserve"> telephone, electronic mail or any other form of electronic communication acceptable to the Bank and the Applicant hereby </w:t>
        </w:r>
      </w:ins>
      <w:ins w:id="48" w:author="UOB" w:date="2018-12-12T18:43:00Z">
        <w:r w:rsidRPr="004C1C20">
          <w:rPr>
            <w:highlight w:val="yellow"/>
            <w:rPrChange w:id="49" w:author="UOB" w:date="2018-12-12T18:44:00Z">
              <w:rPr/>
            </w:rPrChange>
          </w:rPr>
          <w:t>indemnifies</w:t>
        </w:r>
      </w:ins>
      <w:ins w:id="50" w:author="UOB" w:date="2018-12-12T18:42:00Z">
        <w:r w:rsidRPr="004C1C20">
          <w:rPr>
            <w:highlight w:val="yellow"/>
            <w:rPrChange w:id="51" w:author="UOB" w:date="2018-12-12T18:44:00Z">
              <w:rPr/>
            </w:rPrChange>
          </w:rPr>
          <w:t xml:space="preserve"> </w:t>
        </w:r>
      </w:ins>
      <w:ins w:id="52" w:author="UOB" w:date="2018-12-12T18:43:00Z">
        <w:r w:rsidRPr="004C1C20">
          <w:rPr>
            <w:highlight w:val="yellow"/>
            <w:rPrChange w:id="53" w:author="UOB" w:date="2018-12-12T18:44:00Z">
              <w:rPr/>
            </w:rPrChange>
          </w:rPr>
          <w:t>the Bank in consideration of the Bank agreeing to accept and act at the Applicant’s request on such notices and instructions.</w:t>
        </w:r>
        <w:r>
          <w:t xml:space="preserve"> </w:t>
        </w:r>
      </w:ins>
    </w:p>
    <w:p w:rsidR="00BE33C6" w:rsidRDefault="005447EA">
      <w:pPr>
        <w:pStyle w:val="Heading1"/>
        <w:ind w:left="-5"/>
      </w:pPr>
      <w:r>
        <w:t>Provision of Constitutive Documents</w:t>
      </w:r>
    </w:p>
    <w:p w:rsidR="00BE33C6" w:rsidRDefault="004C1C20">
      <w:pPr>
        <w:spacing w:after="274"/>
        <w:ind w:left="180" w:firstLine="0"/>
        <w:pPrChange w:id="54" w:author="UOB" w:date="2018-12-12T18:44:00Z">
          <w:pPr>
            <w:numPr>
              <w:numId w:val="6"/>
            </w:numPr>
            <w:spacing w:after="274"/>
            <w:ind w:left="180" w:hanging="454"/>
          </w:pPr>
        </w:pPrChange>
      </w:pPr>
      <w:ins w:id="55" w:author="UOB" w:date="2018-12-12T18:44:00Z">
        <w:r w:rsidRPr="004C1C20">
          <w:rPr>
            <w:highlight w:val="yellow"/>
            <w:rPrChange w:id="56" w:author="UOB" w:date="2018-12-12T18:44:00Z">
              <w:rPr/>
            </w:rPrChange>
          </w:rPr>
          <w:t>15.</w:t>
        </w:r>
        <w:r>
          <w:t xml:space="preserve"> </w:t>
        </w:r>
      </w:ins>
      <w:commentRangeStart w:id="57"/>
      <w:r w:rsidR="005447EA">
        <w:t xml:space="preserve">That the Bank be given a certified true copy of such constitutive documents in respect of the Applicant </w:t>
      </w:r>
      <w:ins w:id="58" w:author="UOB" w:date="2018-09-03T18:11:00Z">
        <w:r w:rsidR="00E614CF">
          <w:t>as the Bank may require,</w:t>
        </w:r>
        <w:r w:rsidR="00E614CF" w:rsidRPr="007015B6">
          <w:t xml:space="preserve"> </w:t>
        </w:r>
      </w:ins>
      <w:ins w:id="59" w:author="UOBGL" w:date="2018-08-20T09:05:00Z">
        <w:r w:rsidR="007015B6" w:rsidRPr="007015B6">
          <w:t>certified by any director/company secretary/ office bearer</w:t>
        </w:r>
      </w:ins>
      <w:ins w:id="60" w:author="UOBGL" w:date="2018-09-06T17:46:00Z">
        <w:r w:rsidR="00DC69DE">
          <w:t xml:space="preserve"> </w:t>
        </w:r>
        <w:r w:rsidR="00DC69DE" w:rsidRPr="00D81B94">
          <w:rPr>
            <w:highlight w:val="yellow"/>
            <w:rPrChange w:id="61" w:author="UOBGL" w:date="2018-09-06T17:52:00Z">
              <w:rPr/>
            </w:rPrChange>
          </w:rPr>
          <w:t xml:space="preserve">(see Note </w:t>
        </w:r>
      </w:ins>
      <w:ins w:id="62" w:author="UOB" w:date="2018-11-14T15:51:00Z">
        <w:r w:rsidR="002A09B3">
          <w:rPr>
            <w:highlight w:val="yellow"/>
          </w:rPr>
          <w:t>1</w:t>
        </w:r>
      </w:ins>
      <w:ins w:id="63" w:author="UOBGL" w:date="2018-09-06T17:46:00Z">
        <w:del w:id="64" w:author="UOB" w:date="2018-11-14T15:51:00Z">
          <w:r w:rsidR="00DC69DE" w:rsidRPr="00D81B94" w:rsidDel="002A09B3">
            <w:rPr>
              <w:highlight w:val="yellow"/>
              <w:rPrChange w:id="65" w:author="UOBGL" w:date="2018-09-06T17:52:00Z">
                <w:rPr/>
              </w:rPrChange>
            </w:rPr>
            <w:delText>2</w:delText>
          </w:r>
        </w:del>
        <w:r w:rsidR="00DC69DE" w:rsidRPr="00D81B94">
          <w:rPr>
            <w:highlight w:val="yellow"/>
            <w:rPrChange w:id="66" w:author="UOBGL" w:date="2018-09-06T17:52:00Z">
              <w:rPr/>
            </w:rPrChange>
          </w:rPr>
          <w:t>)</w:t>
        </w:r>
        <w:r w:rsidR="00DC69DE">
          <w:t xml:space="preserve"> </w:t>
        </w:r>
      </w:ins>
      <w:ins w:id="67" w:author="UOBGL" w:date="2018-08-20T09:05:00Z">
        <w:r w:rsidR="007015B6" w:rsidRPr="007015B6">
          <w:t xml:space="preserve">/ two </w:t>
        </w:r>
        <w:r w:rsidR="007015B6" w:rsidRPr="00D81B94">
          <w:rPr>
            <w:rPrChange w:id="68" w:author="UOBGL" w:date="2018-09-06T17:52:00Z">
              <w:rPr>
                <w:highlight w:val="yellow"/>
              </w:rPr>
            </w:rPrChange>
          </w:rPr>
          <w:t>partners</w:t>
        </w:r>
      </w:ins>
      <w:ins w:id="69" w:author="UOBGL" w:date="2018-09-06T17:47:00Z">
        <w:r w:rsidR="00DC69DE">
          <w:rPr>
            <w:vertAlign w:val="superscript"/>
          </w:rPr>
          <w:t xml:space="preserve"> </w:t>
        </w:r>
        <w:r w:rsidR="00DC69DE" w:rsidRPr="00D81B94">
          <w:rPr>
            <w:highlight w:val="yellow"/>
            <w:rPrChange w:id="70" w:author="UOBGL" w:date="2018-09-06T17:52:00Z">
              <w:rPr/>
            </w:rPrChange>
          </w:rPr>
          <w:t xml:space="preserve">(see Note </w:t>
        </w:r>
      </w:ins>
      <w:ins w:id="71" w:author="UOB" w:date="2018-11-14T15:51:00Z">
        <w:r w:rsidR="002A09B3">
          <w:rPr>
            <w:highlight w:val="yellow"/>
          </w:rPr>
          <w:t>2</w:t>
        </w:r>
      </w:ins>
      <w:ins w:id="72" w:author="UOBGL" w:date="2018-09-06T17:47:00Z">
        <w:del w:id="73" w:author="UOB" w:date="2018-11-14T15:51:00Z">
          <w:r w:rsidR="00DC69DE" w:rsidRPr="00D81B94" w:rsidDel="002A09B3">
            <w:rPr>
              <w:highlight w:val="yellow"/>
              <w:rPrChange w:id="74" w:author="UOBGL" w:date="2018-09-06T17:52:00Z">
                <w:rPr/>
              </w:rPrChange>
            </w:rPr>
            <w:delText>3</w:delText>
          </w:r>
        </w:del>
        <w:r w:rsidR="00DC69DE" w:rsidRPr="00D81B94">
          <w:rPr>
            <w:highlight w:val="yellow"/>
            <w:rPrChange w:id="75" w:author="UOBGL" w:date="2018-09-06T17:52:00Z">
              <w:rPr/>
            </w:rPrChange>
          </w:rPr>
          <w:t>)</w:t>
        </w:r>
      </w:ins>
      <w:ins w:id="76" w:author="UOBGL" w:date="2018-08-20T09:05:00Z">
        <w:r w:rsidR="007015B6" w:rsidRPr="007015B6">
          <w:t xml:space="preserve"> of the Applicant</w:t>
        </w:r>
        <w:del w:id="77" w:author="UOB" w:date="2018-09-03T18:11:00Z">
          <w:r w:rsidR="007015B6" w:rsidRPr="007015B6" w:rsidDel="00E614CF">
            <w:delText xml:space="preserve"> </w:delText>
          </w:r>
        </w:del>
      </w:ins>
      <w:del w:id="78" w:author="UOB" w:date="2018-09-03T18:11:00Z">
        <w:r w:rsidR="005447EA" w:rsidDel="00E614CF">
          <w:delText>as the Bank may require</w:delText>
        </w:r>
      </w:del>
      <w:r w:rsidR="005447EA">
        <w:t>.</w:t>
      </w:r>
      <w:commentRangeEnd w:id="57"/>
      <w:r w:rsidR="007015B6">
        <w:rPr>
          <w:rStyle w:val="CommentReference"/>
        </w:rPr>
        <w:commentReference w:id="57"/>
      </w:r>
    </w:p>
    <w:p w:rsidR="00BE33C6" w:rsidRPr="00BE0538" w:rsidRDefault="005447EA">
      <w:pPr>
        <w:spacing w:after="33" w:line="259" w:lineRule="auto"/>
        <w:ind w:left="0" w:firstLine="0"/>
        <w:jc w:val="left"/>
        <w:rPr>
          <w:b/>
        </w:rPr>
      </w:pPr>
      <w:r w:rsidRPr="00BE0538">
        <w:rPr>
          <w:b/>
          <w:u w:val="single" w:color="181717"/>
        </w:rPr>
        <w:t>Certification of Approved Persons, Specimen Signatures, and Copies / Extracts of Resolutions:</w:t>
      </w:r>
    </w:p>
    <w:p w:rsidR="00BE33C6" w:rsidRPr="008136A5" w:rsidRDefault="004C1C20">
      <w:pPr>
        <w:ind w:left="180" w:firstLine="0"/>
        <w:pPrChange w:id="79" w:author="UOB" w:date="2018-12-12T18:44:00Z">
          <w:pPr>
            <w:numPr>
              <w:numId w:val="6"/>
            </w:numPr>
            <w:ind w:left="180" w:hanging="454"/>
          </w:pPr>
        </w:pPrChange>
      </w:pPr>
      <w:ins w:id="80" w:author="UOB" w:date="2018-12-12T18:44:00Z">
        <w:r w:rsidRPr="004C1C20">
          <w:rPr>
            <w:highlight w:val="yellow"/>
            <w:rPrChange w:id="81" w:author="UOB" w:date="2018-12-12T18:44:00Z">
              <w:rPr/>
            </w:rPrChange>
          </w:rPr>
          <w:t>16.</w:t>
        </w:r>
        <w:r>
          <w:t xml:space="preserve"> </w:t>
        </w:r>
      </w:ins>
      <w:r w:rsidR="005447EA" w:rsidRPr="008136A5">
        <w:t>That as between the Applicant and the Bank:-</w:t>
      </w:r>
    </w:p>
    <w:p w:rsidR="00BE33C6" w:rsidRPr="00D21BB9" w:rsidRDefault="005447EA">
      <w:pPr>
        <w:numPr>
          <w:ilvl w:val="1"/>
          <w:numId w:val="6"/>
        </w:numPr>
        <w:ind w:left="908" w:hanging="454"/>
      </w:pPr>
      <w:r w:rsidRPr="00D21BB9">
        <w:t xml:space="preserve">where the Applicant is a corporation, any one Director and Company Secretary or any two Directors or such person(s) </w:t>
      </w:r>
      <w:proofErr w:type="spellStart"/>
      <w:r w:rsidRPr="00D21BB9">
        <w:t>authorised</w:t>
      </w:r>
      <w:proofErr w:type="spellEnd"/>
      <w:r w:rsidRPr="00D21BB9">
        <w:t xml:space="preserve"> under its </w:t>
      </w:r>
      <w:ins w:id="82" w:author="UOB" w:date="2018-11-14T15:43:00Z">
        <w:r w:rsidR="002A09B3">
          <w:t>constitutive documents</w:t>
        </w:r>
      </w:ins>
      <w:del w:id="83" w:author="UOB" w:date="2018-11-14T15:43:00Z">
        <w:r w:rsidRPr="00D21BB9" w:rsidDel="002A09B3">
          <w:delText>memorandum and articles of association/charter/constitution</w:delText>
        </w:r>
      </w:del>
      <w:r w:rsidRPr="00D21BB9">
        <w:t>,</w:t>
      </w:r>
    </w:p>
    <w:p w:rsidR="00BE33C6" w:rsidRPr="00D21BB9" w:rsidRDefault="005447EA">
      <w:pPr>
        <w:numPr>
          <w:ilvl w:val="1"/>
          <w:numId w:val="6"/>
        </w:numPr>
        <w:spacing w:after="212"/>
        <w:ind w:left="908" w:hanging="454"/>
      </w:pPr>
      <w:r w:rsidRPr="00D21BB9">
        <w:t>where the Applicant is a LLP, LP or a partnership, all its partners</w:t>
      </w:r>
      <w:del w:id="84" w:author="UOBGL" w:date="2018-08-20T09:05:00Z">
        <w:r w:rsidRPr="00D21BB9">
          <w:rPr>
            <w:sz w:val="18"/>
            <w:vertAlign w:val="superscript"/>
          </w:rPr>
          <w:delText>#</w:delText>
        </w:r>
      </w:del>
      <w:r w:rsidRPr="00D21BB9">
        <w:t xml:space="preserve"> or such person(s) </w:t>
      </w:r>
      <w:proofErr w:type="spellStart"/>
      <w:r w:rsidRPr="00D21BB9">
        <w:t>authorised</w:t>
      </w:r>
      <w:proofErr w:type="spellEnd"/>
      <w:r w:rsidRPr="00D21BB9">
        <w:t xml:space="preserve"> under its LLP agreement, LP agreement or partnership agreement,</w:t>
      </w:r>
    </w:p>
    <w:p w:rsidR="00E614CF" w:rsidRDefault="005447EA">
      <w:pPr>
        <w:numPr>
          <w:ilvl w:val="1"/>
          <w:numId w:val="6"/>
        </w:numPr>
        <w:spacing w:after="0" w:line="415" w:lineRule="auto"/>
        <w:ind w:left="908" w:hanging="454"/>
      </w:pPr>
      <w:r w:rsidRPr="00D21BB9">
        <w:t>where the Applicant is a society, association, club or a management corporation, any two of its office bearers,</w:t>
      </w:r>
    </w:p>
    <w:p w:rsidR="00BE33C6" w:rsidRPr="00D21BB9" w:rsidRDefault="005447EA" w:rsidP="002A09B3">
      <w:pPr>
        <w:spacing w:after="0" w:line="415" w:lineRule="auto"/>
        <w:ind w:hanging="14"/>
      </w:pPr>
      <w:proofErr w:type="gramStart"/>
      <w:r w:rsidRPr="00D21BB9">
        <w:t>be</w:t>
      </w:r>
      <w:proofErr w:type="gramEnd"/>
      <w:r w:rsidRPr="00D21BB9">
        <w:t xml:space="preserve"> and are hereby </w:t>
      </w:r>
      <w:proofErr w:type="spellStart"/>
      <w:r w:rsidRPr="00D21BB9">
        <w:t>authorised</w:t>
      </w:r>
      <w:proofErr w:type="spellEnd"/>
      <w:r w:rsidRPr="00D21BB9">
        <w:t xml:space="preserve"> to certify to the Bank:</w:t>
      </w:r>
    </w:p>
    <w:p w:rsidR="00BE33C6" w:rsidRPr="00D21BB9" w:rsidRDefault="005447EA">
      <w:pPr>
        <w:numPr>
          <w:ilvl w:val="2"/>
          <w:numId w:val="6"/>
        </w:numPr>
        <w:ind w:hanging="454"/>
      </w:pPr>
      <w:r w:rsidRPr="00D21BB9">
        <w:t>the list of Approved Persons, their designation or title and their specimen signatures; and</w:t>
      </w:r>
    </w:p>
    <w:p w:rsidR="00BE33C6" w:rsidRPr="00D21BB9" w:rsidRDefault="005447EA">
      <w:pPr>
        <w:numPr>
          <w:ilvl w:val="2"/>
          <w:numId w:val="6"/>
        </w:numPr>
        <w:spacing w:after="274"/>
        <w:ind w:hanging="454"/>
      </w:pPr>
      <w:proofErr w:type="gramStart"/>
      <w:r w:rsidRPr="00D21BB9">
        <w:t>a</w:t>
      </w:r>
      <w:proofErr w:type="gramEnd"/>
      <w:r w:rsidRPr="00D21BB9">
        <w:t xml:space="preserve"> true copy or extract of any resolution passed by the Applicant </w:t>
      </w:r>
      <w:del w:id="85" w:author="UOB" w:date="2018-11-14T15:44:00Z">
        <w:r w:rsidRPr="00D21BB9" w:rsidDel="002A09B3">
          <w:delText xml:space="preserve">(including these Resolutions) </w:delText>
        </w:r>
      </w:del>
      <w:r w:rsidRPr="00D21BB9">
        <w:t>in connection with the Accounts and Services and such certification may be relied upon by the Bank as conclusive evidence of the passing of the resolutions so certified.</w:t>
      </w:r>
    </w:p>
    <w:p w:rsidR="00BE33C6" w:rsidDel="00E55012" w:rsidRDefault="005447EA" w:rsidP="002C18E4">
      <w:pPr>
        <w:numPr>
          <w:ilvl w:val="0"/>
          <w:numId w:val="6"/>
        </w:numPr>
        <w:spacing w:after="360" w:line="247" w:lineRule="auto"/>
        <w:ind w:left="461" w:hanging="461"/>
        <w:rPr>
          <w:del w:id="86" w:author="UOBGL" w:date="2018-08-20T09:05:00Z"/>
          <w:rFonts w:asciiTheme="minorHAnsi" w:hAnsiTheme="minorHAnsi"/>
          <w:szCs w:val="20"/>
        </w:rPr>
      </w:pPr>
      <w:commentRangeStart w:id="87"/>
      <w:del w:id="88" w:author="UOBGL" w:date="2018-08-20T09:05:00Z">
        <w:r>
          <w:delText xml:space="preserve">That any [director/company secretary*] / office bearer / two partners of the Applicant be and is hereby authorised to certify the constitutive documents of the Applicant and such </w:delText>
        </w:r>
        <w:r w:rsidRPr="00E301C1">
          <w:rPr>
            <w:rFonts w:asciiTheme="minorHAnsi" w:hAnsiTheme="minorHAnsi"/>
            <w:szCs w:val="20"/>
            <w:rPrChange w:id="89" w:author="UOB" w:date="2018-12-12T18:22:00Z">
              <w:rPr/>
            </w:rPrChange>
          </w:rPr>
          <w:delText>certification may be relied upon by the Bank as conclusive evidence of the veracity of the constitutive documents.”</w:delText>
        </w:r>
        <w:commentRangeEnd w:id="87"/>
        <w:r w:rsidR="008136A5" w:rsidRPr="00E301C1">
          <w:rPr>
            <w:rStyle w:val="CommentReference"/>
            <w:rFonts w:asciiTheme="minorHAnsi" w:hAnsiTheme="minorHAnsi"/>
            <w:sz w:val="20"/>
            <w:szCs w:val="20"/>
            <w:rPrChange w:id="90" w:author="UOB" w:date="2018-12-12T18:22:00Z">
              <w:rPr>
                <w:rStyle w:val="CommentReference"/>
              </w:rPr>
            </w:rPrChange>
          </w:rPr>
          <w:commentReference w:id="87"/>
        </w:r>
      </w:del>
    </w:p>
    <w:p w:rsidR="004C1C20" w:rsidRDefault="004C1C20">
      <w:pPr>
        <w:tabs>
          <w:tab w:val="left" w:pos="0"/>
        </w:tabs>
        <w:spacing w:after="360" w:line="247" w:lineRule="auto"/>
        <w:rPr>
          <w:ins w:id="91" w:author="UOB" w:date="2018-12-12T18:35:00Z"/>
          <w:rFonts w:asciiTheme="minorHAnsi" w:hAnsiTheme="minorHAnsi"/>
          <w:b/>
          <w:szCs w:val="20"/>
          <w:u w:val="single"/>
        </w:rPr>
        <w:pPrChange w:id="92" w:author="UOB" w:date="2018-12-12T18:35:00Z">
          <w:pPr>
            <w:numPr>
              <w:numId w:val="6"/>
            </w:numPr>
            <w:spacing w:after="360" w:line="247" w:lineRule="auto"/>
            <w:ind w:left="461" w:hanging="461"/>
          </w:pPr>
        </w:pPrChange>
      </w:pPr>
    </w:p>
    <w:p w:rsidR="004C1C20" w:rsidRDefault="00E55012">
      <w:pPr>
        <w:tabs>
          <w:tab w:val="left" w:pos="0"/>
        </w:tabs>
        <w:spacing w:after="360" w:line="247" w:lineRule="auto"/>
        <w:rPr>
          <w:ins w:id="93" w:author="UOB" w:date="2018-12-12T18:45:00Z"/>
          <w:rFonts w:asciiTheme="minorHAnsi" w:hAnsiTheme="minorHAnsi"/>
          <w:b/>
          <w:szCs w:val="20"/>
          <w:u w:val="single"/>
        </w:rPr>
        <w:pPrChange w:id="94" w:author="UOB" w:date="2018-12-12T18:45:00Z">
          <w:pPr>
            <w:numPr>
              <w:numId w:val="6"/>
            </w:numPr>
            <w:spacing w:after="360" w:line="247" w:lineRule="auto"/>
            <w:ind w:left="461" w:hanging="461"/>
          </w:pPr>
        </w:pPrChange>
      </w:pPr>
      <w:ins w:id="95" w:author="UOB" w:date="2018-12-12T18:34:00Z">
        <w:r w:rsidRPr="0014076F">
          <w:rPr>
            <w:rFonts w:asciiTheme="minorHAnsi" w:hAnsiTheme="minorHAnsi"/>
            <w:b/>
            <w:szCs w:val="20"/>
            <w:highlight w:val="yellow"/>
            <w:u w:val="single"/>
            <w:rPrChange w:id="96" w:author="UOB" w:date="2018-12-12T18:46:00Z">
              <w:rPr>
                <w:rFonts w:asciiTheme="minorHAnsi" w:hAnsiTheme="minorHAnsi"/>
                <w:szCs w:val="20"/>
              </w:rPr>
            </w:rPrChange>
          </w:rPr>
          <w:t>Ratification:</w:t>
        </w:r>
        <w:bookmarkStart w:id="97" w:name="_GoBack"/>
        <w:bookmarkEnd w:id="97"/>
        <w:r w:rsidRPr="00E55012">
          <w:rPr>
            <w:rFonts w:asciiTheme="minorHAnsi" w:hAnsiTheme="minorHAnsi"/>
            <w:b/>
            <w:szCs w:val="20"/>
            <w:u w:val="single"/>
            <w:rPrChange w:id="98" w:author="UOB" w:date="2018-12-12T18:35:00Z">
              <w:rPr>
                <w:rFonts w:asciiTheme="minorHAnsi" w:hAnsiTheme="minorHAnsi"/>
                <w:szCs w:val="20"/>
              </w:rPr>
            </w:rPrChange>
          </w:rPr>
          <w:t xml:space="preserve"> </w:t>
        </w:r>
      </w:ins>
    </w:p>
    <w:p w:rsidR="00E301C1" w:rsidRPr="004C1C20" w:rsidRDefault="004C1C20">
      <w:pPr>
        <w:tabs>
          <w:tab w:val="left" w:pos="0"/>
        </w:tabs>
        <w:spacing w:after="360" w:line="247" w:lineRule="auto"/>
        <w:rPr>
          <w:ins w:id="99" w:author="UOB" w:date="2018-12-12T18:21:00Z"/>
          <w:rFonts w:asciiTheme="minorHAnsi" w:hAnsiTheme="minorHAnsi"/>
          <w:b/>
          <w:szCs w:val="20"/>
          <w:u w:val="single"/>
          <w:rPrChange w:id="100" w:author="UOB" w:date="2018-12-12T18:45:00Z">
            <w:rPr>
              <w:ins w:id="101" w:author="UOB" w:date="2018-12-12T18:21:00Z"/>
            </w:rPr>
          </w:rPrChange>
        </w:rPr>
        <w:pPrChange w:id="102" w:author="UOB" w:date="2018-12-12T18:45:00Z">
          <w:pPr>
            <w:numPr>
              <w:numId w:val="6"/>
            </w:numPr>
            <w:spacing w:after="360" w:line="247" w:lineRule="auto"/>
            <w:ind w:left="461" w:hanging="461"/>
          </w:pPr>
        </w:pPrChange>
      </w:pPr>
      <w:ins w:id="103" w:author="UOB" w:date="2018-12-12T18:45:00Z">
        <w:r w:rsidRPr="004C1C20">
          <w:rPr>
            <w:rFonts w:asciiTheme="minorHAnsi" w:hAnsiTheme="minorHAnsi"/>
            <w:b/>
            <w:szCs w:val="20"/>
            <w:highlight w:val="yellow"/>
            <w:u w:val="single"/>
            <w:rPrChange w:id="104" w:author="UOB" w:date="2018-12-12T18:45:00Z">
              <w:rPr>
                <w:rFonts w:asciiTheme="minorHAnsi" w:hAnsiTheme="minorHAnsi"/>
                <w:b/>
                <w:szCs w:val="20"/>
                <w:u w:val="single"/>
              </w:rPr>
            </w:rPrChange>
          </w:rPr>
          <w:t xml:space="preserve">17. </w:t>
        </w:r>
      </w:ins>
      <w:ins w:id="105" w:author="UOB" w:date="2018-12-12T18:21:00Z">
        <w:r w:rsidR="00E301C1" w:rsidRPr="004C1C20">
          <w:rPr>
            <w:rFonts w:asciiTheme="minorHAnsi" w:hAnsiTheme="minorHAnsi" w:cs="Times New Roman"/>
            <w:szCs w:val="20"/>
            <w:highlight w:val="yellow"/>
            <w:rPrChange w:id="106" w:author="UOB" w:date="2018-12-12T18:45:00Z">
              <w:rPr>
                <w:rFonts w:ascii="Times New Roman" w:hAnsi="Times New Roman" w:cs="Times New Roman"/>
                <w:sz w:val="24"/>
              </w:rPr>
            </w:rPrChange>
          </w:rPr>
          <w:t xml:space="preserve">The </w:t>
        </w:r>
      </w:ins>
      <w:ins w:id="107" w:author="UOB" w:date="2018-12-12T18:22:00Z">
        <w:r w:rsidR="00E301C1" w:rsidRPr="00E55012">
          <w:rPr>
            <w:rFonts w:asciiTheme="minorHAnsi" w:hAnsiTheme="minorHAnsi" w:cs="Times New Roman"/>
            <w:szCs w:val="20"/>
            <w:highlight w:val="yellow"/>
            <w:rPrChange w:id="108" w:author="UOB" w:date="2018-12-12T18:33:00Z">
              <w:rPr>
                <w:rFonts w:asciiTheme="minorHAnsi" w:hAnsiTheme="minorHAnsi" w:cs="Times New Roman"/>
                <w:szCs w:val="20"/>
              </w:rPr>
            </w:rPrChange>
          </w:rPr>
          <w:t xml:space="preserve">Applicant </w:t>
        </w:r>
      </w:ins>
      <w:ins w:id="109" w:author="UOB" w:date="2018-12-12T18:21:00Z">
        <w:r w:rsidR="00E301C1" w:rsidRPr="00E55012">
          <w:rPr>
            <w:rFonts w:asciiTheme="minorHAnsi" w:hAnsiTheme="minorHAnsi" w:cs="Times New Roman"/>
            <w:szCs w:val="20"/>
            <w:highlight w:val="yellow"/>
            <w:rPrChange w:id="110" w:author="UOB" w:date="2018-12-12T18:33:00Z">
              <w:rPr>
                <w:rFonts w:ascii="Times New Roman" w:hAnsi="Times New Roman" w:cs="Times New Roman"/>
                <w:sz w:val="24"/>
              </w:rPr>
            </w:rPrChange>
          </w:rPr>
          <w:t xml:space="preserve">hereby ratifies and confirms whatever </w:t>
        </w:r>
      </w:ins>
      <w:ins w:id="111" w:author="UOB" w:date="2018-12-12T18:29:00Z">
        <w:r w:rsidR="00E55012" w:rsidRPr="00E55012">
          <w:rPr>
            <w:rFonts w:asciiTheme="minorHAnsi" w:hAnsiTheme="minorHAnsi" w:cs="Times New Roman"/>
            <w:szCs w:val="20"/>
            <w:highlight w:val="yellow"/>
            <w:rPrChange w:id="112" w:author="UOB" w:date="2018-12-12T18:33:00Z">
              <w:rPr>
                <w:rFonts w:asciiTheme="minorHAnsi" w:hAnsiTheme="minorHAnsi" w:cs="Times New Roman"/>
                <w:szCs w:val="20"/>
              </w:rPr>
            </w:rPrChange>
          </w:rPr>
          <w:t xml:space="preserve">an office bearer, partner, </w:t>
        </w:r>
      </w:ins>
      <w:ins w:id="113" w:author="UOB" w:date="2018-12-12T18:21:00Z">
        <w:r w:rsidR="00E301C1" w:rsidRPr="00E55012">
          <w:rPr>
            <w:rFonts w:asciiTheme="minorHAnsi" w:hAnsiTheme="minorHAnsi" w:cs="Times New Roman"/>
            <w:szCs w:val="20"/>
            <w:highlight w:val="yellow"/>
            <w:rPrChange w:id="114" w:author="UOB" w:date="2018-12-12T18:33:00Z">
              <w:rPr>
                <w:rFonts w:ascii="Times New Roman" w:hAnsi="Times New Roman" w:cs="Times New Roman"/>
                <w:sz w:val="24"/>
              </w:rPr>
            </w:rPrChange>
          </w:rPr>
          <w:t>director</w:t>
        </w:r>
      </w:ins>
      <w:ins w:id="115" w:author="UOB" w:date="2018-12-12T18:29:00Z">
        <w:r w:rsidR="00E55012" w:rsidRPr="00E55012">
          <w:rPr>
            <w:rFonts w:asciiTheme="minorHAnsi" w:hAnsiTheme="minorHAnsi" w:cs="Times New Roman"/>
            <w:szCs w:val="20"/>
            <w:highlight w:val="yellow"/>
            <w:rPrChange w:id="116" w:author="UOB" w:date="2018-12-12T18:33:00Z">
              <w:rPr>
                <w:rFonts w:asciiTheme="minorHAnsi" w:hAnsiTheme="minorHAnsi" w:cs="Times New Roman"/>
                <w:szCs w:val="20"/>
              </w:rPr>
            </w:rPrChange>
          </w:rPr>
          <w:t xml:space="preserve">, </w:t>
        </w:r>
      </w:ins>
      <w:ins w:id="117" w:author="UOB" w:date="2018-12-12T18:30:00Z">
        <w:r w:rsidR="00E55012" w:rsidRPr="00E55012">
          <w:rPr>
            <w:rFonts w:asciiTheme="minorHAnsi" w:hAnsiTheme="minorHAnsi" w:cs="Times New Roman"/>
            <w:szCs w:val="20"/>
            <w:highlight w:val="yellow"/>
            <w:rPrChange w:id="118" w:author="UOB" w:date="2018-12-12T18:33:00Z">
              <w:rPr>
                <w:rFonts w:asciiTheme="minorHAnsi" w:hAnsiTheme="minorHAnsi" w:cs="Times New Roman"/>
                <w:szCs w:val="20"/>
              </w:rPr>
            </w:rPrChange>
          </w:rPr>
          <w:t xml:space="preserve">Company Secretary, </w:t>
        </w:r>
      </w:ins>
      <w:ins w:id="119" w:author="UOB" w:date="2018-12-12T18:29:00Z">
        <w:r w:rsidR="00E55012" w:rsidRPr="00E55012">
          <w:rPr>
            <w:rFonts w:asciiTheme="minorHAnsi" w:hAnsiTheme="minorHAnsi" w:cs="Times New Roman"/>
            <w:szCs w:val="20"/>
            <w:highlight w:val="yellow"/>
            <w:rPrChange w:id="120" w:author="UOB" w:date="2018-12-12T18:33:00Z">
              <w:rPr>
                <w:rFonts w:asciiTheme="minorHAnsi" w:hAnsiTheme="minorHAnsi" w:cs="Times New Roman"/>
                <w:szCs w:val="20"/>
              </w:rPr>
            </w:rPrChange>
          </w:rPr>
          <w:t>Approved Person</w:t>
        </w:r>
      </w:ins>
      <w:ins w:id="121" w:author="UOB" w:date="2018-12-12T18:30:00Z">
        <w:r w:rsidR="00E55012" w:rsidRPr="00E55012">
          <w:rPr>
            <w:rFonts w:asciiTheme="minorHAnsi" w:hAnsiTheme="minorHAnsi" w:cs="Times New Roman"/>
            <w:szCs w:val="20"/>
            <w:highlight w:val="yellow"/>
            <w:rPrChange w:id="122" w:author="UOB" w:date="2018-12-12T18:33:00Z">
              <w:rPr>
                <w:rFonts w:asciiTheme="minorHAnsi" w:hAnsiTheme="minorHAnsi" w:cs="Times New Roman"/>
                <w:szCs w:val="20"/>
              </w:rPr>
            </w:rPrChange>
          </w:rPr>
          <w:t xml:space="preserve">, </w:t>
        </w:r>
        <w:r w:rsidR="00E55012" w:rsidRPr="00E55012">
          <w:rPr>
            <w:rFonts w:asciiTheme="minorHAnsi" w:hAnsiTheme="minorHAnsi"/>
            <w:szCs w:val="20"/>
            <w:highlight w:val="yellow"/>
            <w:rPrChange w:id="123" w:author="UOB" w:date="2018-12-12T18:33:00Z">
              <w:rPr/>
            </w:rPrChange>
          </w:rPr>
          <w:t>Approved Signator</w:t>
        </w:r>
      </w:ins>
      <w:ins w:id="124" w:author="UOB" w:date="2018-12-12T18:31:00Z">
        <w:r w:rsidR="00E55012" w:rsidRPr="00E55012">
          <w:rPr>
            <w:rFonts w:asciiTheme="minorHAnsi" w:hAnsiTheme="minorHAnsi"/>
            <w:szCs w:val="20"/>
            <w:highlight w:val="yellow"/>
            <w:rPrChange w:id="125" w:author="UOB" w:date="2018-12-12T18:33:00Z">
              <w:rPr>
                <w:rFonts w:asciiTheme="minorHAnsi" w:hAnsiTheme="minorHAnsi"/>
                <w:szCs w:val="20"/>
              </w:rPr>
            </w:rPrChange>
          </w:rPr>
          <w:t>y</w:t>
        </w:r>
      </w:ins>
      <w:ins w:id="126" w:author="UOB" w:date="2018-12-12T18:30:00Z">
        <w:r w:rsidR="00E55012" w:rsidRPr="00E55012">
          <w:rPr>
            <w:rFonts w:asciiTheme="minorHAnsi" w:hAnsiTheme="minorHAnsi"/>
            <w:szCs w:val="20"/>
            <w:highlight w:val="yellow"/>
            <w:rPrChange w:id="127" w:author="UOB" w:date="2018-12-12T18:33:00Z">
              <w:rPr/>
            </w:rPrChange>
          </w:rPr>
          <w:t xml:space="preserve"> and</w:t>
        </w:r>
      </w:ins>
      <w:ins w:id="128" w:author="UOB" w:date="2018-12-12T18:31:00Z">
        <w:r w:rsidR="00E55012" w:rsidRPr="00E55012">
          <w:rPr>
            <w:rFonts w:asciiTheme="minorHAnsi" w:hAnsiTheme="minorHAnsi"/>
            <w:szCs w:val="20"/>
            <w:highlight w:val="yellow"/>
            <w:rPrChange w:id="129" w:author="UOB" w:date="2018-12-12T18:33:00Z">
              <w:rPr>
                <w:rFonts w:asciiTheme="minorHAnsi" w:hAnsiTheme="minorHAnsi"/>
                <w:szCs w:val="20"/>
              </w:rPr>
            </w:rPrChange>
          </w:rPr>
          <w:t>/or</w:t>
        </w:r>
      </w:ins>
      <w:ins w:id="130" w:author="UOB" w:date="2018-12-12T18:30:00Z">
        <w:r w:rsidR="00E55012" w:rsidRPr="00E55012">
          <w:rPr>
            <w:rFonts w:asciiTheme="minorHAnsi" w:hAnsiTheme="minorHAnsi"/>
            <w:szCs w:val="20"/>
            <w:highlight w:val="yellow"/>
            <w:rPrChange w:id="131" w:author="UOB" w:date="2018-12-12T18:33:00Z">
              <w:rPr/>
            </w:rPrChange>
          </w:rPr>
          <w:t xml:space="preserve"> Approved User</w:t>
        </w:r>
      </w:ins>
      <w:ins w:id="132" w:author="UOB" w:date="2018-12-12T18:21:00Z">
        <w:r w:rsidR="00E301C1" w:rsidRPr="00E55012">
          <w:rPr>
            <w:rFonts w:asciiTheme="minorHAnsi" w:hAnsiTheme="minorHAnsi" w:cs="Times New Roman"/>
            <w:szCs w:val="20"/>
            <w:highlight w:val="yellow"/>
            <w:rPrChange w:id="133" w:author="UOB" w:date="2018-12-12T18:33:00Z">
              <w:rPr>
                <w:rFonts w:ascii="Times New Roman" w:hAnsi="Times New Roman" w:cs="Times New Roman"/>
                <w:sz w:val="24"/>
              </w:rPr>
            </w:rPrChange>
          </w:rPr>
          <w:t xml:space="preserve"> </w:t>
        </w:r>
      </w:ins>
      <w:ins w:id="134" w:author="UOB" w:date="2018-12-12T18:31:00Z">
        <w:r w:rsidR="00E55012" w:rsidRPr="00E55012">
          <w:rPr>
            <w:rFonts w:asciiTheme="minorHAnsi" w:hAnsiTheme="minorHAnsi" w:cs="Times New Roman"/>
            <w:szCs w:val="20"/>
            <w:highlight w:val="yellow"/>
            <w:rPrChange w:id="135" w:author="UOB" w:date="2018-12-12T18:33:00Z">
              <w:rPr>
                <w:rFonts w:asciiTheme="minorHAnsi" w:hAnsiTheme="minorHAnsi" w:cs="Times New Roman"/>
                <w:szCs w:val="20"/>
              </w:rPr>
            </w:rPrChange>
          </w:rPr>
          <w:t xml:space="preserve">has done, </w:t>
        </w:r>
      </w:ins>
      <w:ins w:id="136" w:author="UOB" w:date="2018-12-12T18:21:00Z">
        <w:r w:rsidR="00E301C1" w:rsidRPr="00E55012">
          <w:rPr>
            <w:rFonts w:asciiTheme="minorHAnsi" w:hAnsiTheme="minorHAnsi" w:cs="Times New Roman"/>
            <w:szCs w:val="20"/>
            <w:highlight w:val="yellow"/>
            <w:rPrChange w:id="137" w:author="UOB" w:date="2018-12-12T18:33:00Z">
              <w:rPr>
                <w:rFonts w:ascii="Times New Roman" w:hAnsi="Times New Roman" w:cs="Times New Roman"/>
                <w:sz w:val="24"/>
              </w:rPr>
            </w:rPrChange>
          </w:rPr>
          <w:t xml:space="preserve">shall do or purport to do in the exercise or purported exercise of all or any of the powers conferred upon </w:t>
        </w:r>
      </w:ins>
      <w:ins w:id="138" w:author="UOB" w:date="2018-12-12T18:32:00Z">
        <w:r w:rsidR="00E55012" w:rsidRPr="00E55012">
          <w:rPr>
            <w:rFonts w:asciiTheme="minorHAnsi" w:hAnsiTheme="minorHAnsi" w:cs="Times New Roman"/>
            <w:szCs w:val="20"/>
            <w:highlight w:val="yellow"/>
            <w:rPrChange w:id="139" w:author="UOB" w:date="2018-12-12T18:33:00Z">
              <w:rPr>
                <w:rFonts w:asciiTheme="minorHAnsi" w:hAnsiTheme="minorHAnsi" w:cs="Times New Roman"/>
                <w:szCs w:val="20"/>
              </w:rPr>
            </w:rPrChange>
          </w:rPr>
          <w:t xml:space="preserve">each of them or </w:t>
        </w:r>
      </w:ins>
      <w:ins w:id="140" w:author="UOB" w:date="2018-12-12T18:21:00Z">
        <w:r w:rsidR="00E301C1" w:rsidRPr="00E55012">
          <w:rPr>
            <w:rFonts w:asciiTheme="minorHAnsi" w:hAnsiTheme="minorHAnsi" w:cs="Times New Roman"/>
            <w:szCs w:val="20"/>
            <w:highlight w:val="yellow"/>
            <w:rPrChange w:id="141" w:author="UOB" w:date="2018-12-12T18:33:00Z">
              <w:rPr>
                <w:rFonts w:ascii="Times New Roman" w:hAnsi="Times New Roman" w:cs="Times New Roman"/>
                <w:sz w:val="24"/>
              </w:rPr>
            </w:rPrChange>
          </w:rPr>
          <w:t xml:space="preserve">sub-delegated to </w:t>
        </w:r>
      </w:ins>
      <w:ins w:id="142" w:author="UOB" w:date="2018-12-12T18:32:00Z">
        <w:r w:rsidR="00E55012" w:rsidRPr="00E55012">
          <w:rPr>
            <w:rFonts w:asciiTheme="minorHAnsi" w:hAnsiTheme="minorHAnsi" w:cs="Times New Roman"/>
            <w:szCs w:val="20"/>
            <w:highlight w:val="yellow"/>
            <w:rPrChange w:id="143" w:author="UOB" w:date="2018-12-12T18:33:00Z">
              <w:rPr>
                <w:rFonts w:asciiTheme="minorHAnsi" w:hAnsiTheme="minorHAnsi" w:cs="Times New Roman"/>
                <w:szCs w:val="20"/>
              </w:rPr>
            </w:rPrChange>
          </w:rPr>
          <w:t>any person</w:t>
        </w:r>
      </w:ins>
      <w:ins w:id="144" w:author="UOB" w:date="2018-12-12T18:21:00Z">
        <w:r w:rsidR="00E301C1" w:rsidRPr="00E55012">
          <w:rPr>
            <w:rFonts w:asciiTheme="minorHAnsi" w:hAnsiTheme="minorHAnsi" w:cs="Times New Roman"/>
            <w:szCs w:val="20"/>
            <w:highlight w:val="yellow"/>
            <w:rPrChange w:id="145" w:author="UOB" w:date="2018-12-12T18:33:00Z">
              <w:rPr>
                <w:rFonts w:ascii="Times New Roman" w:hAnsi="Times New Roman" w:cs="Times New Roman"/>
                <w:sz w:val="24"/>
              </w:rPr>
            </w:rPrChange>
          </w:rPr>
          <w:t xml:space="preserve">, as the case may be, pursuant to </w:t>
        </w:r>
      </w:ins>
      <w:ins w:id="146" w:author="UOB" w:date="2018-12-12T18:33:00Z">
        <w:r w:rsidR="00E55012" w:rsidRPr="00E55012">
          <w:rPr>
            <w:rFonts w:asciiTheme="minorHAnsi" w:hAnsiTheme="minorHAnsi" w:cs="Times New Roman"/>
            <w:szCs w:val="20"/>
            <w:highlight w:val="yellow"/>
            <w:rPrChange w:id="147" w:author="UOB" w:date="2018-12-12T18:33:00Z">
              <w:rPr>
                <w:rFonts w:asciiTheme="minorHAnsi" w:hAnsiTheme="minorHAnsi" w:cs="Times New Roman"/>
                <w:szCs w:val="20"/>
              </w:rPr>
            </w:rPrChange>
          </w:rPr>
          <w:t>these Resolutions</w:t>
        </w:r>
      </w:ins>
      <w:ins w:id="148" w:author="UOB" w:date="2018-12-12T18:21:00Z">
        <w:r w:rsidR="00E301C1" w:rsidRPr="00E55012">
          <w:rPr>
            <w:rFonts w:asciiTheme="minorHAnsi" w:hAnsiTheme="minorHAnsi" w:cs="Times New Roman"/>
            <w:szCs w:val="20"/>
            <w:highlight w:val="yellow"/>
            <w:rPrChange w:id="149" w:author="UOB" w:date="2018-12-12T18:33:00Z">
              <w:rPr>
                <w:rFonts w:ascii="Times New Roman" w:hAnsi="Times New Roman" w:cs="Times New Roman"/>
                <w:sz w:val="24"/>
              </w:rPr>
            </w:rPrChange>
          </w:rPr>
          <w:t>.</w:t>
        </w:r>
      </w:ins>
    </w:p>
    <w:p w:rsidR="00677101" w:rsidRDefault="00677101">
      <w:pPr>
        <w:spacing w:after="200" w:line="276" w:lineRule="auto"/>
        <w:ind w:left="0" w:firstLine="0"/>
        <w:jc w:val="left"/>
        <w:rPr>
          <w:ins w:id="150" w:author="UOB" w:date="2018-11-14T15:58:00Z"/>
          <w:rFonts w:asciiTheme="minorHAnsi" w:hAnsiTheme="minorHAnsi"/>
        </w:rPr>
      </w:pPr>
      <w:ins w:id="151" w:author="UOB" w:date="2018-11-14T15:58:00Z">
        <w:r>
          <w:rPr>
            <w:rFonts w:asciiTheme="minorHAnsi" w:hAnsiTheme="minorHAnsi"/>
          </w:rPr>
          <w:t xml:space="preserve">Notes: </w:t>
        </w:r>
      </w:ins>
    </w:p>
    <w:p w:rsidR="000C573C" w:rsidRPr="00677101" w:rsidRDefault="00677101">
      <w:pPr>
        <w:pStyle w:val="ListParagraph"/>
        <w:numPr>
          <w:ilvl w:val="0"/>
          <w:numId w:val="15"/>
        </w:numPr>
        <w:spacing w:after="200" w:line="276" w:lineRule="auto"/>
        <w:jc w:val="left"/>
        <w:rPr>
          <w:del w:id="152" w:author="UOBGL" w:date="2018-08-20T09:05:00Z"/>
          <w:b/>
          <w:sz w:val="24"/>
          <w:u w:val="single" w:color="181717"/>
        </w:rPr>
        <w:pPrChange w:id="153" w:author="UOB" w:date="2018-11-14T15:58:00Z">
          <w:pPr>
            <w:spacing w:after="200" w:line="276" w:lineRule="auto"/>
            <w:ind w:left="0" w:firstLine="0"/>
            <w:jc w:val="left"/>
          </w:pPr>
        </w:pPrChange>
      </w:pPr>
      <w:ins w:id="154" w:author="UOB" w:date="2018-11-14T15:58:00Z">
        <w:r>
          <w:rPr>
            <w:rFonts w:asciiTheme="minorHAnsi" w:hAnsiTheme="minorHAnsi"/>
          </w:rPr>
          <w:t xml:space="preserve">1. </w:t>
        </w:r>
      </w:ins>
      <w:ins w:id="155" w:author="UOB" w:date="2018-11-14T15:57:00Z">
        <w:r w:rsidRPr="00677101">
          <w:rPr>
            <w:rFonts w:asciiTheme="minorHAnsi" w:hAnsiTheme="minorHAnsi"/>
            <w:rPrChange w:id="156" w:author="UOB" w:date="2018-11-14T15:58:00Z">
              <w:rPr/>
            </w:rPrChange>
          </w:rPr>
          <w:t>A reference to an “office bearer” shall be read as a reference to a person who is the president, the secretary, the treasurer, of the committee or other governing body (or persons holding similar or equivalent positions) of an Applicant which is a society, an association, a club, or a management corporation.</w:t>
        </w:r>
      </w:ins>
    </w:p>
    <w:p w:rsidR="00677101" w:rsidRPr="00677101" w:rsidRDefault="00677101">
      <w:pPr>
        <w:ind w:left="360" w:firstLine="0"/>
        <w:rPr>
          <w:ins w:id="157" w:author="UOB" w:date="2018-11-14T15:57:00Z"/>
          <w:rFonts w:asciiTheme="minorHAnsi" w:hAnsiTheme="minorHAnsi"/>
          <w:rPrChange w:id="158" w:author="UOB" w:date="2018-11-14T15:58:00Z">
            <w:rPr>
              <w:ins w:id="159" w:author="UOB" w:date="2018-11-14T15:57:00Z"/>
            </w:rPr>
          </w:rPrChange>
        </w:rPr>
        <w:pPrChange w:id="160" w:author="UOB" w:date="2018-11-14T15:58:00Z">
          <w:pPr/>
        </w:pPrChange>
      </w:pPr>
      <w:proofErr w:type="gramStart"/>
      <w:ins w:id="161" w:author="UOB" w:date="2018-11-14T15:58:00Z">
        <w:r>
          <w:rPr>
            <w:rFonts w:asciiTheme="minorHAnsi" w:hAnsiTheme="minorHAnsi"/>
          </w:rPr>
          <w:t>2.</w:t>
        </w:r>
      </w:ins>
      <w:ins w:id="162" w:author="UOB" w:date="2018-11-14T15:57:00Z">
        <w:r w:rsidRPr="00677101">
          <w:rPr>
            <w:rFonts w:asciiTheme="minorHAnsi" w:hAnsiTheme="minorHAnsi"/>
            <w:rPrChange w:id="163" w:author="UOB" w:date="2018-11-14T15:58:00Z">
              <w:rPr/>
            </w:rPrChange>
          </w:rPr>
          <w:t>A</w:t>
        </w:r>
        <w:proofErr w:type="gramEnd"/>
        <w:r w:rsidRPr="00677101">
          <w:rPr>
            <w:rFonts w:asciiTheme="minorHAnsi" w:hAnsiTheme="minorHAnsi"/>
            <w:rPrChange w:id="164" w:author="UOB" w:date="2018-11-14T15:58:00Z">
              <w:rPr/>
            </w:rPrChange>
          </w:rPr>
          <w:t xml:space="preserve"> reference to a “partner” shall be read to include any person who is an </w:t>
        </w:r>
        <w:proofErr w:type="spellStart"/>
        <w:r w:rsidRPr="00677101">
          <w:rPr>
            <w:rFonts w:asciiTheme="minorHAnsi" w:hAnsiTheme="minorHAnsi"/>
            <w:rPrChange w:id="165" w:author="UOB" w:date="2018-11-14T15:58:00Z">
              <w:rPr/>
            </w:rPrChange>
          </w:rPr>
          <w:t>authorised</w:t>
        </w:r>
        <w:proofErr w:type="spellEnd"/>
        <w:r w:rsidRPr="00677101">
          <w:rPr>
            <w:rFonts w:asciiTheme="minorHAnsi" w:hAnsiTheme="minorHAnsi"/>
            <w:rPrChange w:id="166" w:author="UOB" w:date="2018-11-14T15:58:00Z">
              <w:rPr/>
            </w:rPrChange>
          </w:rPr>
          <w:t xml:space="preserve"> representative of such partner.</w:t>
        </w:r>
      </w:ins>
    </w:p>
    <w:p w:rsidR="00F7460C" w:rsidRDefault="00F7460C">
      <w:pPr>
        <w:spacing w:after="200" w:line="276" w:lineRule="auto"/>
        <w:ind w:left="0" w:firstLine="0"/>
        <w:jc w:val="left"/>
        <w:rPr>
          <w:del w:id="167" w:author="UOBGL" w:date="2018-08-20T09:05:00Z"/>
          <w:b/>
          <w:sz w:val="24"/>
          <w:u w:val="single" w:color="181717"/>
        </w:rPr>
      </w:pPr>
      <w:del w:id="168" w:author="UOBGL" w:date="2018-08-20T09:05:00Z">
        <w:r>
          <w:rPr>
            <w:sz w:val="24"/>
          </w:rPr>
          <w:br w:type="page"/>
        </w:r>
      </w:del>
    </w:p>
    <w:p w:rsidR="000C573C" w:rsidRDefault="000C573C">
      <w:pPr>
        <w:spacing w:after="200" w:line="276" w:lineRule="auto"/>
        <w:ind w:left="0" w:firstLine="0"/>
        <w:jc w:val="left"/>
        <w:rPr>
          <w:ins w:id="169" w:author="UOBGL" w:date="2018-08-20T09:05:00Z"/>
          <w:b/>
          <w:sz w:val="24"/>
          <w:u w:val="single" w:color="181717"/>
        </w:rPr>
      </w:pPr>
    </w:p>
    <w:p w:rsidR="00F7460C" w:rsidRDefault="00F7460C">
      <w:pPr>
        <w:spacing w:after="200" w:line="276" w:lineRule="auto"/>
        <w:ind w:left="0" w:firstLine="0"/>
        <w:jc w:val="left"/>
        <w:rPr>
          <w:b/>
          <w:sz w:val="24"/>
          <w:u w:val="single" w:color="181717"/>
        </w:rPr>
      </w:pPr>
      <w:ins w:id="170" w:author="UOBGL" w:date="2018-08-20T09:05:00Z">
        <w:r>
          <w:rPr>
            <w:sz w:val="24"/>
          </w:rPr>
          <w:br w:type="page"/>
        </w:r>
      </w:ins>
    </w:p>
    <w:p w:rsidR="00053937" w:rsidRDefault="002A09B3" w:rsidP="0004057F">
      <w:pPr>
        <w:spacing w:after="100" w:afterAutospacing="1" w:line="240" w:lineRule="auto"/>
        <w:ind w:left="-14" w:firstLine="0"/>
        <w:rPr>
          <w:ins w:id="171" w:author="UOB" w:date="2018-11-14T15:51:00Z"/>
          <w:sz w:val="24"/>
        </w:rPr>
      </w:pPr>
      <w:r>
        <w:rPr>
          <w:sz w:val="24"/>
        </w:rPr>
        <w:t xml:space="preserve">Schedule of </w:t>
      </w:r>
      <w:r w:rsidR="00F10E5F">
        <w:rPr>
          <w:sz w:val="24"/>
        </w:rPr>
        <w:t>Approved Persons</w:t>
      </w:r>
      <w:r w:rsidR="00890882">
        <w:rPr>
          <w:sz w:val="24"/>
        </w:rPr>
        <w:t xml:space="preserve"> </w:t>
      </w:r>
    </w:p>
    <w:p w:rsidR="002A09B3" w:rsidRDefault="002A09B3" w:rsidP="0004057F">
      <w:pPr>
        <w:spacing w:after="100" w:afterAutospacing="1" w:line="240" w:lineRule="auto"/>
        <w:ind w:left="-14" w:firstLine="0"/>
      </w:pPr>
      <w:ins w:id="172" w:author="UOB" w:date="2018-11-14T15:51:00Z">
        <w:r>
          <w:rPr>
            <w:sz w:val="24"/>
          </w:rPr>
          <w:t xml:space="preserve">[Insert as per ASR, adapting </w:t>
        </w:r>
      </w:ins>
      <w:ins w:id="173" w:author="UOB" w:date="2018-11-14T15:52:00Z">
        <w:r>
          <w:rPr>
            <w:sz w:val="24"/>
          </w:rPr>
          <w:t>f</w:t>
        </w:r>
      </w:ins>
      <w:ins w:id="174" w:author="UOB" w:date="2018-11-14T15:51:00Z">
        <w:r>
          <w:rPr>
            <w:sz w:val="24"/>
          </w:rPr>
          <w:t>o</w:t>
        </w:r>
      </w:ins>
      <w:ins w:id="175" w:author="UOB" w:date="2018-11-14T15:52:00Z">
        <w:r>
          <w:rPr>
            <w:sz w:val="24"/>
          </w:rPr>
          <w:t>r BB use as in BB application form]</w:t>
        </w:r>
      </w:ins>
      <w:ins w:id="176" w:author="UOB" w:date="2018-11-14T15:51:00Z">
        <w:r>
          <w:rPr>
            <w:sz w:val="24"/>
          </w:rPr>
          <w:t xml:space="preserve"> </w:t>
        </w:r>
      </w:ins>
    </w:p>
    <w:p w:rsidR="000C573C" w:rsidRDefault="002A09B3" w:rsidP="0004057F">
      <w:pPr>
        <w:spacing w:after="100" w:afterAutospacing="1" w:line="240" w:lineRule="auto"/>
        <w:ind w:left="-14" w:firstLine="0"/>
      </w:pPr>
      <w:ins w:id="177" w:author="UOB" w:date="2018-11-14T15:46:00Z">
        <w:r>
          <w:t>Dated</w:t>
        </w:r>
      </w:ins>
      <w:del w:id="178" w:author="UOB" w:date="2018-11-14T15:46:00Z">
        <w:r w:rsidR="0004057F" w:rsidRPr="0004057F" w:rsidDel="002A09B3">
          <w:delText>Certified</w:delText>
        </w:r>
      </w:del>
      <w:r w:rsidR="0004057F" w:rsidRPr="0004057F">
        <w:t xml:space="preserve"> this ___________ day of _____________________________ by the following persons for and on behalf of the Applicant:</w:t>
      </w:r>
    </w:p>
    <w:tbl>
      <w:tblPr>
        <w:tblStyle w:val="TableGrid"/>
        <w:tblpPr w:leftFromText="180" w:rightFromText="180" w:vertAnchor="text" w:horzAnchor="margin" w:tblpY="85"/>
        <w:tblW w:w="10170" w:type="dxa"/>
        <w:tblInd w:w="0" w:type="dxa"/>
        <w:tblLook w:val="04A0" w:firstRow="1" w:lastRow="0" w:firstColumn="1" w:lastColumn="0" w:noHBand="0" w:noVBand="1"/>
      </w:tblPr>
      <w:tblGrid>
        <w:gridCol w:w="4770"/>
        <w:gridCol w:w="360"/>
        <w:gridCol w:w="5040"/>
      </w:tblGrid>
      <w:tr w:rsidR="002354BC" w:rsidTr="002354BC">
        <w:trPr>
          <w:trHeight w:val="1074"/>
        </w:trPr>
        <w:tc>
          <w:tcPr>
            <w:tcW w:w="4770" w:type="dxa"/>
            <w:tcBorders>
              <w:top w:val="single" w:sz="4" w:space="0" w:color="auto"/>
              <w:left w:val="single" w:sz="4" w:space="0" w:color="auto"/>
              <w:bottom w:val="single" w:sz="4" w:space="0" w:color="auto"/>
              <w:right w:val="single" w:sz="4" w:space="0" w:color="auto"/>
            </w:tcBorders>
          </w:tcPr>
          <w:p w:rsidR="002354BC" w:rsidRDefault="002354BC" w:rsidP="002354BC">
            <w:pPr>
              <w:spacing w:after="0" w:line="240" w:lineRule="auto"/>
              <w:ind w:left="0" w:firstLine="0"/>
              <w:jc w:val="left"/>
            </w:pPr>
            <w:r>
              <w:t>Signature:</w:t>
            </w:r>
          </w:p>
        </w:tc>
        <w:tc>
          <w:tcPr>
            <w:tcW w:w="360" w:type="dxa"/>
            <w:tcBorders>
              <w:left w:val="single" w:sz="4" w:space="0" w:color="auto"/>
              <w:right w:val="single" w:sz="4" w:space="0" w:color="auto"/>
            </w:tcBorders>
          </w:tcPr>
          <w:p w:rsidR="002354BC" w:rsidRDefault="002354BC" w:rsidP="002354BC">
            <w:pPr>
              <w:spacing w:after="0" w:line="240" w:lineRule="auto"/>
              <w:jc w:val="left"/>
            </w:pPr>
          </w:p>
        </w:tc>
        <w:tc>
          <w:tcPr>
            <w:tcW w:w="5040" w:type="dxa"/>
            <w:tcBorders>
              <w:top w:val="single" w:sz="4" w:space="0" w:color="auto"/>
              <w:left w:val="single" w:sz="4" w:space="0" w:color="auto"/>
              <w:bottom w:val="single" w:sz="4" w:space="0" w:color="auto"/>
              <w:right w:val="single" w:sz="4" w:space="0" w:color="auto"/>
            </w:tcBorders>
          </w:tcPr>
          <w:p w:rsidR="002354BC" w:rsidRDefault="002354BC" w:rsidP="002354BC">
            <w:pPr>
              <w:spacing w:after="0" w:line="240" w:lineRule="auto"/>
              <w:jc w:val="left"/>
            </w:pPr>
            <w:r>
              <w:t>Signature:</w:t>
            </w:r>
          </w:p>
        </w:tc>
      </w:tr>
      <w:tr w:rsidR="002354BC" w:rsidTr="002354BC">
        <w:trPr>
          <w:trHeight w:val="305"/>
        </w:trPr>
        <w:tc>
          <w:tcPr>
            <w:tcW w:w="4770" w:type="dxa"/>
            <w:tcBorders>
              <w:top w:val="single" w:sz="4" w:space="0" w:color="auto"/>
              <w:bottom w:val="single" w:sz="4" w:space="0" w:color="auto"/>
            </w:tcBorders>
          </w:tcPr>
          <w:p w:rsidR="002354BC" w:rsidRPr="00F10E5F" w:rsidRDefault="002354BC" w:rsidP="002354BC">
            <w:pPr>
              <w:spacing w:after="0" w:line="259" w:lineRule="auto"/>
              <w:ind w:left="0" w:firstLine="0"/>
              <w:jc w:val="left"/>
              <w:rPr>
                <w:sz w:val="8"/>
              </w:rPr>
            </w:pPr>
          </w:p>
          <w:p w:rsidR="002354BC" w:rsidRPr="00B215D4" w:rsidRDefault="002354BC" w:rsidP="002354BC">
            <w:pPr>
              <w:spacing w:after="0" w:line="259" w:lineRule="auto"/>
              <w:ind w:left="0" w:firstLine="0"/>
              <w:jc w:val="left"/>
            </w:pPr>
            <w:r w:rsidRPr="00B215D4">
              <w:t>Name:</w:t>
            </w:r>
          </w:p>
          <w:p w:rsidR="002354BC" w:rsidRPr="00B215D4" w:rsidRDefault="002354BC" w:rsidP="002354BC">
            <w:pPr>
              <w:spacing w:after="0" w:line="259" w:lineRule="auto"/>
              <w:ind w:left="0" w:firstLine="0"/>
              <w:jc w:val="left"/>
            </w:pPr>
            <w:r>
              <w:t>Designation</w:t>
            </w:r>
            <w:r w:rsidRPr="00B215D4">
              <w:t>:</w:t>
            </w:r>
          </w:p>
          <w:p w:rsidR="002354BC" w:rsidRPr="00B215D4" w:rsidRDefault="002354BC" w:rsidP="002354BC">
            <w:pPr>
              <w:spacing w:after="0" w:line="259" w:lineRule="auto"/>
              <w:ind w:left="0" w:firstLine="0"/>
              <w:jc w:val="left"/>
            </w:pPr>
          </w:p>
        </w:tc>
        <w:tc>
          <w:tcPr>
            <w:tcW w:w="360" w:type="dxa"/>
          </w:tcPr>
          <w:p w:rsidR="002354BC" w:rsidRPr="00B215D4" w:rsidRDefault="002354BC" w:rsidP="002354BC">
            <w:pPr>
              <w:spacing w:after="0" w:line="259" w:lineRule="auto"/>
              <w:ind w:left="0" w:firstLine="0"/>
              <w:jc w:val="left"/>
            </w:pPr>
          </w:p>
        </w:tc>
        <w:tc>
          <w:tcPr>
            <w:tcW w:w="5040" w:type="dxa"/>
            <w:tcBorders>
              <w:top w:val="single" w:sz="4" w:space="0" w:color="auto"/>
              <w:bottom w:val="single" w:sz="4" w:space="0" w:color="auto"/>
            </w:tcBorders>
          </w:tcPr>
          <w:p w:rsidR="002354BC" w:rsidRPr="00F10E5F" w:rsidRDefault="002354BC" w:rsidP="002354BC">
            <w:pPr>
              <w:spacing w:after="0" w:line="259" w:lineRule="auto"/>
              <w:ind w:left="0" w:firstLine="0"/>
              <w:jc w:val="left"/>
              <w:rPr>
                <w:sz w:val="8"/>
              </w:rPr>
            </w:pPr>
          </w:p>
          <w:p w:rsidR="002354BC" w:rsidRPr="00B215D4" w:rsidRDefault="002354BC" w:rsidP="002354BC">
            <w:pPr>
              <w:spacing w:after="0" w:line="259" w:lineRule="auto"/>
              <w:ind w:left="0" w:firstLine="0"/>
              <w:jc w:val="left"/>
            </w:pPr>
            <w:r w:rsidRPr="00B215D4">
              <w:t>Name:</w:t>
            </w:r>
          </w:p>
          <w:p w:rsidR="002354BC" w:rsidRPr="00B215D4" w:rsidRDefault="002354BC" w:rsidP="002354BC">
            <w:pPr>
              <w:spacing w:after="0" w:line="259" w:lineRule="auto"/>
              <w:ind w:left="0" w:firstLine="0"/>
              <w:jc w:val="left"/>
            </w:pPr>
            <w:r>
              <w:t>Designation</w:t>
            </w:r>
            <w:r w:rsidRPr="00B215D4">
              <w:t>:</w:t>
            </w:r>
          </w:p>
          <w:p w:rsidR="002354BC" w:rsidRPr="00B215D4" w:rsidRDefault="002354BC" w:rsidP="002354BC">
            <w:pPr>
              <w:spacing w:after="0" w:line="259" w:lineRule="auto"/>
              <w:jc w:val="left"/>
            </w:pPr>
          </w:p>
        </w:tc>
      </w:tr>
      <w:tr w:rsidR="002354BC" w:rsidTr="002354BC">
        <w:trPr>
          <w:trHeight w:val="975"/>
        </w:trPr>
        <w:tc>
          <w:tcPr>
            <w:tcW w:w="4770" w:type="dxa"/>
            <w:tcBorders>
              <w:top w:val="single" w:sz="4" w:space="0" w:color="auto"/>
              <w:left w:val="single" w:sz="4" w:space="0" w:color="auto"/>
              <w:bottom w:val="single" w:sz="4" w:space="0" w:color="auto"/>
              <w:right w:val="single" w:sz="4" w:space="0" w:color="auto"/>
            </w:tcBorders>
          </w:tcPr>
          <w:p w:rsidR="002354BC" w:rsidRPr="00B215D4" w:rsidRDefault="002354BC" w:rsidP="002354BC">
            <w:pPr>
              <w:spacing w:after="0" w:line="259" w:lineRule="auto"/>
              <w:ind w:left="0" w:firstLine="0"/>
              <w:jc w:val="left"/>
            </w:pPr>
            <w:r>
              <w:t>Signature:</w:t>
            </w:r>
          </w:p>
        </w:tc>
        <w:tc>
          <w:tcPr>
            <w:tcW w:w="360" w:type="dxa"/>
            <w:tcBorders>
              <w:left w:val="single" w:sz="4" w:space="0" w:color="auto"/>
              <w:right w:val="single" w:sz="4" w:space="0" w:color="auto"/>
            </w:tcBorders>
          </w:tcPr>
          <w:p w:rsidR="002354BC" w:rsidRDefault="002354BC" w:rsidP="002354BC">
            <w:pPr>
              <w:spacing w:after="0" w:line="259" w:lineRule="auto"/>
              <w:jc w:val="left"/>
            </w:pPr>
          </w:p>
        </w:tc>
        <w:tc>
          <w:tcPr>
            <w:tcW w:w="5040" w:type="dxa"/>
            <w:tcBorders>
              <w:top w:val="single" w:sz="4" w:space="0" w:color="auto"/>
              <w:left w:val="single" w:sz="4" w:space="0" w:color="auto"/>
              <w:bottom w:val="single" w:sz="4" w:space="0" w:color="auto"/>
              <w:right w:val="single" w:sz="4" w:space="0" w:color="auto"/>
            </w:tcBorders>
          </w:tcPr>
          <w:p w:rsidR="002354BC" w:rsidRPr="00B215D4" w:rsidRDefault="002354BC" w:rsidP="002354BC">
            <w:pPr>
              <w:spacing w:after="0" w:line="259" w:lineRule="auto"/>
              <w:jc w:val="left"/>
            </w:pPr>
            <w:r>
              <w:t>Signature:</w:t>
            </w:r>
            <w:r w:rsidRPr="00B215D4">
              <w:t xml:space="preserve"> </w:t>
            </w:r>
          </w:p>
        </w:tc>
      </w:tr>
      <w:tr w:rsidR="002354BC" w:rsidTr="002354BC">
        <w:trPr>
          <w:trHeight w:val="340"/>
        </w:trPr>
        <w:tc>
          <w:tcPr>
            <w:tcW w:w="4770" w:type="dxa"/>
            <w:tcBorders>
              <w:top w:val="single" w:sz="4" w:space="0" w:color="auto"/>
            </w:tcBorders>
          </w:tcPr>
          <w:p w:rsidR="002354BC" w:rsidRPr="00F10E5F" w:rsidRDefault="002354BC" w:rsidP="002354BC">
            <w:pPr>
              <w:spacing w:after="0" w:line="259" w:lineRule="auto"/>
              <w:ind w:left="0" w:firstLine="0"/>
              <w:jc w:val="left"/>
              <w:rPr>
                <w:sz w:val="8"/>
                <w:szCs w:val="16"/>
              </w:rPr>
            </w:pPr>
          </w:p>
          <w:p w:rsidR="002354BC" w:rsidRDefault="002354BC" w:rsidP="002354BC">
            <w:pPr>
              <w:spacing w:after="0" w:line="259" w:lineRule="auto"/>
              <w:ind w:left="0" w:firstLine="0"/>
              <w:jc w:val="left"/>
            </w:pPr>
            <w:r w:rsidRPr="00B215D4">
              <w:t>Name:</w:t>
            </w:r>
          </w:p>
          <w:p w:rsidR="002354BC" w:rsidRDefault="002354BC" w:rsidP="002354BC">
            <w:pPr>
              <w:spacing w:after="0" w:line="259" w:lineRule="auto"/>
              <w:ind w:left="0" w:firstLine="0"/>
              <w:jc w:val="left"/>
            </w:pPr>
            <w:r>
              <w:t>D</w:t>
            </w:r>
            <w:r w:rsidRPr="00B215D4">
              <w:t>esignation:</w:t>
            </w:r>
          </w:p>
        </w:tc>
        <w:tc>
          <w:tcPr>
            <w:tcW w:w="360" w:type="dxa"/>
          </w:tcPr>
          <w:p w:rsidR="002354BC" w:rsidRPr="00B215D4" w:rsidRDefault="002354BC" w:rsidP="002354BC">
            <w:pPr>
              <w:spacing w:after="0" w:line="259" w:lineRule="auto"/>
              <w:ind w:left="0" w:firstLine="0"/>
              <w:jc w:val="left"/>
            </w:pPr>
          </w:p>
        </w:tc>
        <w:tc>
          <w:tcPr>
            <w:tcW w:w="5040" w:type="dxa"/>
            <w:tcBorders>
              <w:top w:val="single" w:sz="4" w:space="0" w:color="auto"/>
            </w:tcBorders>
          </w:tcPr>
          <w:p w:rsidR="002354BC" w:rsidRPr="00F10E5F" w:rsidRDefault="002354BC" w:rsidP="002354BC">
            <w:pPr>
              <w:spacing w:after="0" w:line="259" w:lineRule="auto"/>
              <w:ind w:left="0" w:firstLine="0"/>
              <w:jc w:val="left"/>
              <w:rPr>
                <w:sz w:val="8"/>
              </w:rPr>
            </w:pPr>
          </w:p>
          <w:p w:rsidR="002354BC" w:rsidRPr="00B215D4" w:rsidRDefault="002354BC" w:rsidP="002354BC">
            <w:pPr>
              <w:spacing w:after="0" w:line="259" w:lineRule="auto"/>
              <w:ind w:left="0" w:firstLine="0"/>
              <w:jc w:val="left"/>
            </w:pPr>
            <w:r w:rsidRPr="00B215D4">
              <w:t>Name:</w:t>
            </w:r>
          </w:p>
          <w:p w:rsidR="002354BC" w:rsidRDefault="002354BC" w:rsidP="002354BC">
            <w:pPr>
              <w:spacing w:after="0" w:line="259" w:lineRule="auto"/>
              <w:ind w:left="0" w:firstLine="0"/>
              <w:jc w:val="left"/>
            </w:pPr>
            <w:r>
              <w:t>D</w:t>
            </w:r>
            <w:r w:rsidRPr="00B215D4">
              <w:t>esignation:</w:t>
            </w:r>
          </w:p>
        </w:tc>
      </w:tr>
    </w:tbl>
    <w:p w:rsidR="00461F77" w:rsidRDefault="00461F77" w:rsidP="00BE0538">
      <w:pPr>
        <w:spacing w:after="0" w:line="240" w:lineRule="auto"/>
        <w:ind w:left="-14" w:firstLine="0"/>
      </w:pPr>
    </w:p>
    <w:p w:rsidR="00D21BB9" w:rsidDel="002A09B3" w:rsidRDefault="00D21BB9" w:rsidP="002A09B3">
      <w:pPr>
        <w:spacing w:after="200" w:line="276" w:lineRule="auto"/>
        <w:ind w:left="0" w:firstLine="0"/>
        <w:jc w:val="left"/>
        <w:rPr>
          <w:del w:id="179" w:author="UOB" w:date="2018-11-14T15:47:00Z"/>
        </w:rPr>
      </w:pPr>
      <w:r>
        <w:br w:type="page"/>
      </w:r>
    </w:p>
    <w:p w:rsidR="000C573C" w:rsidRPr="00F10E5F" w:rsidRDefault="000C573C" w:rsidP="00523D28">
      <w:pPr>
        <w:spacing w:after="0" w:line="240" w:lineRule="auto"/>
        <w:ind w:left="-14" w:firstLine="0"/>
      </w:pPr>
    </w:p>
    <w:sectPr w:rsidR="000C573C" w:rsidRPr="00F10E5F" w:rsidSect="00F1454C">
      <w:headerReference w:type="default" r:id="rId13"/>
      <w:footerReference w:type="even" r:id="rId14"/>
      <w:footerReference w:type="default" r:id="rId15"/>
      <w:footerReference w:type="first" r:id="rId16"/>
      <w:footnotePr>
        <w:numRestart w:val="eachPage"/>
      </w:footnotePr>
      <w:endnotePr>
        <w:numFmt w:val="decimal"/>
      </w:endnotePr>
      <w:pgSz w:w="11906" w:h="16838"/>
      <w:pgMar w:top="708" w:right="838" w:bottom="677" w:left="822" w:header="720" w:footer="66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7" w:author="UOBGL" w:date="2018-08-20T08:57:00Z" w:initials="UOBGL">
    <w:p w:rsidR="007015B6" w:rsidRDefault="007015B6">
      <w:pPr>
        <w:pStyle w:val="CommentText"/>
      </w:pPr>
      <w:r>
        <w:rPr>
          <w:rStyle w:val="CommentReference"/>
        </w:rPr>
        <w:annotationRef/>
      </w:r>
      <w:r w:rsidRPr="004642F5">
        <w:rPr>
          <w:highlight w:val="yellow"/>
        </w:rPr>
        <w:t>I have combined clause 16 with this clause instead.</w:t>
      </w:r>
      <w:r>
        <w:t xml:space="preserve"> </w:t>
      </w:r>
    </w:p>
  </w:comment>
  <w:comment w:id="87" w:author="UOB" w:date="2018-07-26T11:58:00Z" w:initials="UOB">
    <w:p w:rsidR="008136A5" w:rsidRDefault="008136A5">
      <w:pPr>
        <w:pStyle w:val="CommentText"/>
      </w:pPr>
      <w:r>
        <w:rPr>
          <w:rStyle w:val="CommentReference"/>
        </w:rPr>
        <w:annotationRef/>
      </w:r>
      <w:r>
        <w:t>To combine with clause 15.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6E2F" w:rsidRDefault="00C16E2F">
      <w:pPr>
        <w:spacing w:after="0" w:line="240" w:lineRule="auto"/>
      </w:pPr>
      <w:r>
        <w:separator/>
      </w:r>
    </w:p>
  </w:endnote>
  <w:endnote w:type="continuationSeparator" w:id="0">
    <w:p w:rsidR="00C16E2F" w:rsidRDefault="00C16E2F">
      <w:pPr>
        <w:spacing w:after="0" w:line="240" w:lineRule="auto"/>
      </w:pPr>
      <w:r>
        <w:continuationSeparator/>
      </w:r>
    </w:p>
  </w:endnote>
  <w:endnote w:type="continuationNotice" w:id="1">
    <w:p w:rsidR="00C16E2F" w:rsidRDefault="00C16E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C6" w:rsidRDefault="005447EA">
    <w:pPr>
      <w:spacing w:after="0" w:line="259" w:lineRule="auto"/>
      <w:ind w:left="0" w:right="21" w:firstLine="0"/>
      <w:jc w:val="right"/>
    </w:pPr>
    <w:r>
      <w:rPr>
        <w:noProof/>
        <w:color w:val="000000"/>
        <w:sz w:val="22"/>
      </w:rPr>
      <mc:AlternateContent>
        <mc:Choice Requires="wpg">
          <w:drawing>
            <wp:anchor distT="0" distB="0" distL="114300" distR="114300" simplePos="0" relativeHeight="251658240" behindDoc="0" locked="0" layoutInCell="1" allowOverlap="1" wp14:anchorId="52EC6C4E" wp14:editId="5303DA54">
              <wp:simplePos x="0" y="0"/>
              <wp:positionH relativeFrom="page">
                <wp:posOffset>292378</wp:posOffset>
              </wp:positionH>
              <wp:positionV relativeFrom="page">
                <wp:posOffset>9381558</wp:posOffset>
              </wp:positionV>
              <wp:extent cx="114300" cy="518446"/>
              <wp:effectExtent l="0" t="0" r="0" b="0"/>
              <wp:wrapSquare wrapText="bothSides"/>
              <wp:docPr id="14832" name="Group 14832"/>
              <wp:cNvGraphicFramePr/>
              <a:graphic xmlns:a="http://schemas.openxmlformats.org/drawingml/2006/main">
                <a:graphicData uri="http://schemas.microsoft.com/office/word/2010/wordprocessingGroup">
                  <wpg:wgp>
                    <wpg:cNvGrpSpPr/>
                    <wpg:grpSpPr>
                      <a:xfrm>
                        <a:off x="0" y="0"/>
                        <a:ext cx="114300" cy="518446"/>
                        <a:chOff x="0" y="0"/>
                        <a:chExt cx="114300" cy="518446"/>
                      </a:xfrm>
                    </wpg:grpSpPr>
                    <wps:wsp>
                      <wps:cNvPr id="14833" name="Rectangle 14833"/>
                      <wps:cNvSpPr/>
                      <wps:spPr>
                        <a:xfrm rot="-5399999">
                          <a:off x="-268756" y="97670"/>
                          <a:ext cx="689533" cy="152019"/>
                        </a:xfrm>
                        <a:prstGeom prst="rect">
                          <a:avLst/>
                        </a:prstGeom>
                        <a:ln>
                          <a:noFill/>
                        </a:ln>
                      </wps:spPr>
                      <wps:txbx>
                        <w:txbxContent>
                          <w:p w:rsidR="00BE33C6" w:rsidRDefault="005447EA">
                            <w:pPr>
                              <w:spacing w:after="160" w:line="259" w:lineRule="auto"/>
                              <w:ind w:left="0" w:firstLine="0"/>
                              <w:jc w:val="left"/>
                            </w:pPr>
                            <w:r>
                              <w:rPr>
                                <w:sz w:val="15"/>
                              </w:rPr>
                              <w:t>BR-337</w:t>
                            </w:r>
                            <w:r>
                              <w:rPr>
                                <w:spacing w:val="-214"/>
                                <w:sz w:val="15"/>
                              </w:rPr>
                              <w:t xml:space="preserve"> </w:t>
                            </w:r>
                            <w:r>
                              <w:rPr>
                                <w:sz w:val="15"/>
                              </w:rPr>
                              <w:t>(R10.17)</w:t>
                            </w:r>
                          </w:p>
                        </w:txbxContent>
                      </wps:txbx>
                      <wps:bodyPr horzOverflow="overflow" vert="horz" lIns="0" tIns="0" rIns="0" bIns="0" rtlCol="0">
                        <a:noAutofit/>
                      </wps:bodyPr>
                    </wps:wsp>
                  </wpg:wgp>
                </a:graphicData>
              </a:graphic>
            </wp:anchor>
          </w:drawing>
        </mc:Choice>
        <mc:Fallback>
          <w:pict>
            <v:group id="Group 14832" o:spid="_x0000_s1027" style="position:absolute;left:0;text-align:left;margin-left:23pt;margin-top:738.7pt;width:9pt;height:40.8pt;z-index:251658240;mso-position-horizontal-relative:page;mso-position-vertical-relative:page" coordsize="114300,5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">
              <v:rect id="Rectangle 14833" o:spid="_x0000_s1028" style="position:absolute;left:-268756;top:97670;width:689533;height:1520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SLn8UA&#10;AADeAAAADwAAAGRycy9kb3ducmV2LnhtbERPS2vCQBC+F/wPyxR6azY+UEldRQRJLwpqW3qcZicP&#10;mp2N2VXjv3cFwdt8fM+ZLTpTizO1rrKsoB/FIIgzqysuFHwd1u9TEM4ja6wtk4IrOVjMey8zTLS9&#10;8I7Oe1+IEMIuQQWl900ipctKMugi2xAHLretQR9gW0jd4iWEm1oO4ngsDVYcGkpsaFVS9r8/GQXf&#10;/cPpJ3XbP/7Nj5PRxqfbvEiVenvtlh8gPHX+KX64P3WYP5oOh3B/J9w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tIufxQAAAN4AAAAPAAAAAAAAAAAAAAAAAJgCAABkcnMv&#10;ZG93bnJldi54bWxQSwUGAAAAAAQABAD1AAAAigMAAAAA&#10;" filled="f" stroked="f">
                <v:textbox inset="0,0,0,0">
                  <w:txbxContent>
                    <w:p w:rsidR="00BE33C6" w:rsidRDefault="005447EA">
                      <w:pPr>
                        <w:spacing w:after="160" w:line="259" w:lineRule="auto"/>
                        <w:ind w:left="0" w:firstLine="0"/>
                        <w:jc w:val="left"/>
                      </w:pPr>
                      <w:r>
                        <w:rPr>
                          <w:sz w:val="15"/>
                        </w:rPr>
                        <w:t>BR-337</w:t>
                      </w:r>
                      <w:r>
                        <w:rPr>
                          <w:spacing w:val="-214"/>
                          <w:sz w:val="15"/>
                        </w:rPr>
                        <w:t xml:space="preserve"> </w:t>
                      </w:r>
                      <w:r>
                        <w:rPr>
                          <w:sz w:val="15"/>
                        </w:rPr>
                        <w:t>(R10.17)</w:t>
                      </w:r>
                    </w:p>
                  </w:txbxContent>
                </v:textbox>
              </v:rect>
              <w10:wrap type="square" anchorx="page" anchory="page"/>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55DBBB3B" wp14:editId="69AAA3CB">
              <wp:simplePos x="0" y="0"/>
              <wp:positionH relativeFrom="page">
                <wp:posOffset>7114379</wp:posOffset>
              </wp:positionH>
              <wp:positionV relativeFrom="page">
                <wp:posOffset>9594165</wp:posOffset>
              </wp:positionV>
              <wp:extent cx="114300" cy="305839"/>
              <wp:effectExtent l="0" t="0" r="0" b="0"/>
              <wp:wrapSquare wrapText="bothSides"/>
              <wp:docPr id="14834" name="Group 14834"/>
              <wp:cNvGraphicFramePr/>
              <a:graphic xmlns:a="http://schemas.openxmlformats.org/drawingml/2006/main">
                <a:graphicData uri="http://schemas.microsoft.com/office/word/2010/wordprocessingGroup">
                  <wpg:wgp>
                    <wpg:cNvGrpSpPr/>
                    <wpg:grpSpPr>
                      <a:xfrm>
                        <a:off x="0" y="0"/>
                        <a:ext cx="114300" cy="305839"/>
                        <a:chOff x="0" y="0"/>
                        <a:chExt cx="114300" cy="305839"/>
                      </a:xfrm>
                    </wpg:grpSpPr>
                    <wps:wsp>
                      <wps:cNvPr id="14835" name="Rectangle 14835"/>
                      <wps:cNvSpPr/>
                      <wps:spPr>
                        <a:xfrm rot="-5399999">
                          <a:off x="-127372" y="26446"/>
                          <a:ext cx="406765" cy="152019"/>
                        </a:xfrm>
                        <a:prstGeom prst="rect">
                          <a:avLst/>
                        </a:prstGeom>
                        <a:ln>
                          <a:noFill/>
                        </a:ln>
                      </wps:spPr>
                      <wps:txbx>
                        <w:txbxContent>
                          <w:p w:rsidR="00BE33C6" w:rsidRDefault="005447EA">
                            <w:pPr>
                              <w:spacing w:after="160" w:line="259" w:lineRule="auto"/>
                              <w:ind w:left="0" w:firstLine="0"/>
                              <w:jc w:val="left"/>
                            </w:pPr>
                            <w:r>
                              <w:rPr>
                                <w:sz w:val="15"/>
                              </w:rPr>
                              <w:t>oc.kr.aw</w:t>
                            </w:r>
                          </w:p>
                        </w:txbxContent>
                      </wps:txbx>
                      <wps:bodyPr horzOverflow="overflow" vert="horz" lIns="0" tIns="0" rIns="0" bIns="0" rtlCol="0">
                        <a:noAutofit/>
                      </wps:bodyPr>
                    </wps:wsp>
                  </wpg:wgp>
                </a:graphicData>
              </a:graphic>
            </wp:anchor>
          </w:drawing>
        </mc:Choice>
        <mc:Fallback>
          <w:pict>
            <v:group id="Group 14834" o:spid="_x0000_s1029" style="position:absolute;left:0;text-align:left;margin-left:560.2pt;margin-top:755.45pt;width:9pt;height:24.1pt;z-index:251659264;mso-position-horizontal-relative:page;mso-position-vertical-relative:page" coordsize="114300,30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">
              <v:rect id="Rectangle 14835" o:spid="_x0000_s1030" style="position:absolute;left:-127372;top:26446;width:406765;height:1520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G2cMUA&#10;AADeAAAADwAAAGRycy9kb3ducmV2LnhtbERPS2vCQBC+F/wPywi91U1aWyW6kVIo6aWCTzyO2ckD&#10;s7NpdtX037tCobf5+J4zX/SmERfqXG1ZQTyKQBDnVtdcKthuPp+mIJxH1thYJgW/5GCRDh7mmGh7&#10;5RVd1r4UIYRdggoq79tESpdXZNCNbEscuMJ2Bn2AXSl1h9cQbhr5HEVv0mDNoaHClj4qyk/rs1Gw&#10;izfnfeaWRz4UP5Pxt8+WRZkp9Tjs32cgPPX+X/zn/tJh/nj68gr3d8INMr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EbZwxQAAAN4AAAAPAAAAAAAAAAAAAAAAAJgCAABkcnMv&#10;ZG93bnJldi54bWxQSwUGAAAAAAQABAD1AAAAigMAAAAA&#10;" filled="f" stroked="f">
                <v:textbox inset="0,0,0,0">
                  <w:txbxContent>
                    <w:p w:rsidR="00BE33C6" w:rsidRDefault="005447EA">
                      <w:pPr>
                        <w:spacing w:after="160" w:line="259" w:lineRule="auto"/>
                        <w:ind w:left="0" w:firstLine="0"/>
                        <w:jc w:val="left"/>
                      </w:pPr>
                      <w:r>
                        <w:rPr>
                          <w:sz w:val="15"/>
                        </w:rPr>
                        <w:t>oc.kr.aw</w:t>
                      </w:r>
                    </w:p>
                  </w:txbxContent>
                </v:textbox>
              </v:rect>
              <w10:wrap type="square" anchorx="page" anchory="page"/>
            </v:group>
          </w:pict>
        </mc:Fallback>
      </mc:AlternateContent>
    </w:r>
    <w:r>
      <w:rPr>
        <w:sz w:val="18"/>
      </w:rPr>
      <w:t xml:space="preserve"> 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del w:id="180" w:author="UOBGL" w:date="2018-08-20T09:05:00Z">
        <w:r w:rsidR="00F36EE8" w:rsidRPr="002C18E4">
          <w:rPr>
            <w:noProof/>
            <w:sz w:val="18"/>
          </w:rPr>
          <w:delText>5</w:delText>
        </w:r>
      </w:del>
      <w:ins w:id="181" w:author="UOBGL" w:date="2018-08-20T09:05:00Z">
        <w:r w:rsidR="00BE0538" w:rsidRPr="00BE0538">
          <w:rPr>
            <w:noProof/>
            <w:sz w:val="18"/>
          </w:rPr>
          <w:t>9</w:t>
        </w:r>
      </w:ins>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C6" w:rsidRDefault="005447EA">
    <w:pPr>
      <w:spacing w:after="0" w:line="259" w:lineRule="auto"/>
      <w:ind w:left="0" w:right="21" w:firstLine="0"/>
      <w:jc w:val="right"/>
    </w:pPr>
    <w:r>
      <w:rPr>
        <w:noProof/>
        <w:color w:val="000000"/>
        <w:sz w:val="22"/>
      </w:rPr>
      <mc:AlternateContent>
        <mc:Choice Requires="wpg">
          <w:drawing>
            <wp:anchor distT="0" distB="0" distL="114300" distR="114300" simplePos="0" relativeHeight="251660288" behindDoc="0" locked="0" layoutInCell="1" allowOverlap="1" wp14:anchorId="525A8906" wp14:editId="764782B1">
              <wp:simplePos x="0" y="0"/>
              <wp:positionH relativeFrom="page">
                <wp:posOffset>292378</wp:posOffset>
              </wp:positionH>
              <wp:positionV relativeFrom="page">
                <wp:posOffset>9381558</wp:posOffset>
              </wp:positionV>
              <wp:extent cx="114300" cy="518446"/>
              <wp:effectExtent l="0" t="0" r="0" b="0"/>
              <wp:wrapSquare wrapText="bothSides"/>
              <wp:docPr id="14819" name="Group 14819"/>
              <wp:cNvGraphicFramePr/>
              <a:graphic xmlns:a="http://schemas.openxmlformats.org/drawingml/2006/main">
                <a:graphicData uri="http://schemas.microsoft.com/office/word/2010/wordprocessingGroup">
                  <wpg:wgp>
                    <wpg:cNvGrpSpPr/>
                    <wpg:grpSpPr>
                      <a:xfrm>
                        <a:off x="0" y="0"/>
                        <a:ext cx="114300" cy="518446"/>
                        <a:chOff x="0" y="0"/>
                        <a:chExt cx="114300" cy="518446"/>
                      </a:xfrm>
                    </wpg:grpSpPr>
                    <wps:wsp>
                      <wps:cNvPr id="14820" name="Rectangle 14820"/>
                      <wps:cNvSpPr/>
                      <wps:spPr>
                        <a:xfrm rot="-5399999">
                          <a:off x="-268756" y="97670"/>
                          <a:ext cx="689533" cy="152019"/>
                        </a:xfrm>
                        <a:prstGeom prst="rect">
                          <a:avLst/>
                        </a:prstGeom>
                        <a:ln>
                          <a:noFill/>
                        </a:ln>
                      </wps:spPr>
                      <wps:txbx>
                        <w:txbxContent>
                          <w:p w:rsidR="00BE33C6" w:rsidRDefault="005447EA">
                            <w:pPr>
                              <w:spacing w:after="160" w:line="259" w:lineRule="auto"/>
                              <w:ind w:left="0" w:firstLine="0"/>
                              <w:jc w:val="left"/>
                            </w:pPr>
                            <w:r>
                              <w:rPr>
                                <w:sz w:val="15"/>
                              </w:rPr>
                              <w:t>BR-337</w:t>
                            </w:r>
                            <w:r>
                              <w:rPr>
                                <w:spacing w:val="-214"/>
                                <w:sz w:val="15"/>
                              </w:rPr>
                              <w:t xml:space="preserve"> </w:t>
                            </w:r>
                            <w:r>
                              <w:rPr>
                                <w:sz w:val="15"/>
                              </w:rPr>
                              <w:t>(R10.17)</w:t>
                            </w:r>
                          </w:p>
                        </w:txbxContent>
                      </wps:txbx>
                      <wps:bodyPr horzOverflow="overflow" vert="horz" lIns="0" tIns="0" rIns="0" bIns="0" rtlCol="0">
                        <a:noAutofit/>
                      </wps:bodyPr>
                    </wps:wsp>
                  </wpg:wgp>
                </a:graphicData>
              </a:graphic>
            </wp:anchor>
          </w:drawing>
        </mc:Choice>
        <mc:Fallback>
          <w:pict>
            <v:group id="Group 14819" o:spid="_x0000_s1031" style="position:absolute;left:0;text-align:left;margin-left:23pt;margin-top:738.7pt;width:9pt;height:40.8pt;z-index:251660288;mso-position-horizontal-relative:page;mso-position-vertical-relative:page" coordsize="114300,5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">
              <v:rect id="Rectangle 14820" o:spid="_x0000_s1032" style="position:absolute;left:-268756;top:97670;width:689533;height:1520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NccA&#10;AADeAAAADwAAAGRycy9kb3ducmV2LnhtbESPT2sCQQzF70K/w5BCbzqrSJXVUaRQtpcK1VY8xp3s&#10;H9zJbHdG3X775iB4S8jLe++3XPeuUVfqQu3ZwHiUgCLOva25NPC9fx/OQYWIbLHxTAb+KMB69TRY&#10;Ymr9jb/ououlEhMOKRqoYmxTrUNekcMw8i2x3ArfOYyydqW2Hd7E3DV6kiSv2mHNklBhS28V5efd&#10;xRn4Ge8vhyxsT3wsfmfTz5htizIz5uW53yxARerjQ3z//rBSfzqfCIDgyAx69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zXHAAAA3gAAAA8AAAAAAAAAAAAAAAAAmAIAAGRy&#10;cy9kb3ducmV2LnhtbFBLBQYAAAAABAAEAPUAAACMAwAAAAA=&#10;" filled="f" stroked="f">
                <v:textbox inset="0,0,0,0">
                  <w:txbxContent>
                    <w:p w:rsidR="00BE33C6" w:rsidRDefault="005447EA">
                      <w:pPr>
                        <w:spacing w:after="160" w:line="259" w:lineRule="auto"/>
                        <w:ind w:left="0" w:firstLine="0"/>
                        <w:jc w:val="left"/>
                      </w:pPr>
                      <w:r>
                        <w:rPr>
                          <w:sz w:val="15"/>
                        </w:rPr>
                        <w:t>BR-337</w:t>
                      </w:r>
                      <w:r>
                        <w:rPr>
                          <w:spacing w:val="-214"/>
                          <w:sz w:val="15"/>
                        </w:rPr>
                        <w:t xml:space="preserve"> </w:t>
                      </w:r>
                      <w:r>
                        <w:rPr>
                          <w:sz w:val="15"/>
                        </w:rPr>
                        <w:t>(R10.17)</w:t>
                      </w:r>
                    </w:p>
                  </w:txbxContent>
                </v:textbox>
              </v:rect>
              <w10:wrap type="square" anchorx="page" anchory="page"/>
            </v:group>
          </w:pict>
        </mc:Fallback>
      </mc:AlternateContent>
    </w:r>
    <w:r>
      <w:rPr>
        <w:noProof/>
        <w:color w:val="000000"/>
        <w:sz w:val="22"/>
      </w:rPr>
      <mc:AlternateContent>
        <mc:Choice Requires="wpg">
          <w:drawing>
            <wp:anchor distT="0" distB="0" distL="114300" distR="114300" simplePos="0" relativeHeight="251661312" behindDoc="0" locked="0" layoutInCell="1" allowOverlap="1" wp14:anchorId="306DC680" wp14:editId="7E64DC43">
              <wp:simplePos x="0" y="0"/>
              <wp:positionH relativeFrom="page">
                <wp:posOffset>7114379</wp:posOffset>
              </wp:positionH>
              <wp:positionV relativeFrom="page">
                <wp:posOffset>9594165</wp:posOffset>
              </wp:positionV>
              <wp:extent cx="114300" cy="305839"/>
              <wp:effectExtent l="0" t="0" r="0" b="0"/>
              <wp:wrapSquare wrapText="bothSides"/>
              <wp:docPr id="14821" name="Group 14821"/>
              <wp:cNvGraphicFramePr/>
              <a:graphic xmlns:a="http://schemas.openxmlformats.org/drawingml/2006/main">
                <a:graphicData uri="http://schemas.microsoft.com/office/word/2010/wordprocessingGroup">
                  <wpg:wgp>
                    <wpg:cNvGrpSpPr/>
                    <wpg:grpSpPr>
                      <a:xfrm>
                        <a:off x="0" y="0"/>
                        <a:ext cx="114300" cy="305839"/>
                        <a:chOff x="0" y="0"/>
                        <a:chExt cx="114300" cy="305839"/>
                      </a:xfrm>
                    </wpg:grpSpPr>
                    <wps:wsp>
                      <wps:cNvPr id="14822" name="Rectangle 14822"/>
                      <wps:cNvSpPr/>
                      <wps:spPr>
                        <a:xfrm rot="-5399999">
                          <a:off x="-127372" y="26446"/>
                          <a:ext cx="406765" cy="152019"/>
                        </a:xfrm>
                        <a:prstGeom prst="rect">
                          <a:avLst/>
                        </a:prstGeom>
                        <a:ln>
                          <a:noFill/>
                        </a:ln>
                      </wps:spPr>
                      <wps:txbx>
                        <w:txbxContent>
                          <w:p w:rsidR="00BE33C6" w:rsidRDefault="005447EA">
                            <w:pPr>
                              <w:spacing w:after="160" w:line="259" w:lineRule="auto"/>
                              <w:ind w:left="0" w:firstLine="0"/>
                              <w:jc w:val="left"/>
                            </w:pPr>
                            <w:r>
                              <w:rPr>
                                <w:sz w:val="15"/>
                              </w:rPr>
                              <w:t>oc.kr.aw</w:t>
                            </w:r>
                          </w:p>
                        </w:txbxContent>
                      </wps:txbx>
                      <wps:bodyPr horzOverflow="overflow" vert="horz" lIns="0" tIns="0" rIns="0" bIns="0" rtlCol="0">
                        <a:noAutofit/>
                      </wps:bodyPr>
                    </wps:wsp>
                  </wpg:wgp>
                </a:graphicData>
              </a:graphic>
            </wp:anchor>
          </w:drawing>
        </mc:Choice>
        <mc:Fallback>
          <w:pict>
            <v:group id="Group 14821" o:spid="_x0000_s1033" style="position:absolute;left:0;text-align:left;margin-left:560.2pt;margin-top:755.45pt;width:9pt;height:24.1pt;z-index:251661312;mso-position-horizontal-relative:page;mso-position-vertical-relative:page" coordsize="114300,30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">
              <v:rect id="Rectangle 14822" o:spid="_x0000_s1034" style="position:absolute;left:-127372;top:26446;width:406765;height:1520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G42cUA&#10;AADeAAAADwAAAGRycy9kb3ducmV2LnhtbERPS2vCQBC+C/0PyxS86cYgbUjdSClIvFSo2tLjNDt5&#10;0OxszG40/nu3UPA2H99zVuvRtOJMvWssK1jMIxDEhdUNVwqOh80sAeE8ssbWMim4koN19jBZYart&#10;hT/ovPeVCCHsUlRQe9+lUrqiJoNubjviwJW2N+gD7Cupe7yEcNPKOIqepMGGQ0ONHb3VVPzuB6Pg&#10;c3EYvnK3++Hv8vS8fPf5rqxypaaP4+sLCE+jv4v/3Vsd5i+TOIa/d8IN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IbjZxQAAAN4AAAAPAAAAAAAAAAAAAAAAAJgCAABkcnMv&#10;ZG93bnJldi54bWxQSwUGAAAAAAQABAD1AAAAigMAAAAA&#10;" filled="f" stroked="f">
                <v:textbox inset="0,0,0,0">
                  <w:txbxContent>
                    <w:p w:rsidR="00BE33C6" w:rsidRDefault="005447EA">
                      <w:pPr>
                        <w:spacing w:after="160" w:line="259" w:lineRule="auto"/>
                        <w:ind w:left="0" w:firstLine="0"/>
                        <w:jc w:val="left"/>
                      </w:pPr>
                      <w:r>
                        <w:rPr>
                          <w:sz w:val="15"/>
                        </w:rPr>
                        <w:t>oc.kr.aw</w:t>
                      </w:r>
                    </w:p>
                  </w:txbxContent>
                </v:textbox>
              </v:rect>
              <w10:wrap type="square" anchorx="page" anchory="page"/>
            </v:group>
          </w:pict>
        </mc:Fallback>
      </mc:AlternateContent>
    </w:r>
    <w:r>
      <w:rPr>
        <w:sz w:val="18"/>
      </w:rPr>
      <w:t xml:space="preserve"> Page </w:t>
    </w:r>
    <w:r>
      <w:fldChar w:fldCharType="begin"/>
    </w:r>
    <w:r>
      <w:instrText xml:space="preserve"> PAGE   \* MERGEFORMAT </w:instrText>
    </w:r>
    <w:r>
      <w:fldChar w:fldCharType="separate"/>
    </w:r>
    <w:r w:rsidR="00523D28" w:rsidRPr="00523D28">
      <w:rPr>
        <w:noProof/>
        <w:sz w:val="18"/>
      </w:rPr>
      <w:t>1</w:t>
    </w:r>
    <w:r>
      <w:rPr>
        <w:sz w:val="18"/>
      </w:rPr>
      <w:fldChar w:fldCharType="end"/>
    </w:r>
    <w:r>
      <w:rPr>
        <w:sz w:val="18"/>
      </w:rPr>
      <w:t xml:space="preserve"> of </w:t>
    </w:r>
    <w:fldSimple w:instr=" NUMPAGES   \* MERGEFORMAT ">
      <w:r w:rsidR="00523D28" w:rsidRPr="00523D28">
        <w:rPr>
          <w:noProof/>
          <w:sz w:val="18"/>
        </w:rPr>
        <w:t>3</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33C6" w:rsidRDefault="005447EA">
    <w:pPr>
      <w:spacing w:after="0" w:line="259" w:lineRule="auto"/>
      <w:ind w:left="0" w:right="21" w:firstLine="0"/>
      <w:jc w:val="right"/>
    </w:pPr>
    <w:r>
      <w:rPr>
        <w:noProof/>
        <w:color w:val="000000"/>
        <w:sz w:val="22"/>
      </w:rPr>
      <mc:AlternateContent>
        <mc:Choice Requires="wpg">
          <w:drawing>
            <wp:anchor distT="0" distB="0" distL="114300" distR="114300" simplePos="0" relativeHeight="251662336" behindDoc="0" locked="0" layoutInCell="1" allowOverlap="1" wp14:anchorId="7E62E647" wp14:editId="33294062">
              <wp:simplePos x="0" y="0"/>
              <wp:positionH relativeFrom="page">
                <wp:posOffset>292378</wp:posOffset>
              </wp:positionH>
              <wp:positionV relativeFrom="page">
                <wp:posOffset>9381558</wp:posOffset>
              </wp:positionV>
              <wp:extent cx="114300" cy="518446"/>
              <wp:effectExtent l="0" t="0" r="0" b="0"/>
              <wp:wrapSquare wrapText="bothSides"/>
              <wp:docPr id="14806" name="Group 14806"/>
              <wp:cNvGraphicFramePr/>
              <a:graphic xmlns:a="http://schemas.openxmlformats.org/drawingml/2006/main">
                <a:graphicData uri="http://schemas.microsoft.com/office/word/2010/wordprocessingGroup">
                  <wpg:wgp>
                    <wpg:cNvGrpSpPr/>
                    <wpg:grpSpPr>
                      <a:xfrm>
                        <a:off x="0" y="0"/>
                        <a:ext cx="114300" cy="518446"/>
                        <a:chOff x="0" y="0"/>
                        <a:chExt cx="114300" cy="518446"/>
                      </a:xfrm>
                    </wpg:grpSpPr>
                    <wps:wsp>
                      <wps:cNvPr id="14807" name="Rectangle 14807"/>
                      <wps:cNvSpPr/>
                      <wps:spPr>
                        <a:xfrm rot="-5399999">
                          <a:off x="-268756" y="97670"/>
                          <a:ext cx="689533" cy="152019"/>
                        </a:xfrm>
                        <a:prstGeom prst="rect">
                          <a:avLst/>
                        </a:prstGeom>
                        <a:ln>
                          <a:noFill/>
                        </a:ln>
                      </wps:spPr>
                      <wps:txbx>
                        <w:txbxContent>
                          <w:p w:rsidR="00BE33C6" w:rsidRDefault="005447EA">
                            <w:pPr>
                              <w:spacing w:after="160" w:line="259" w:lineRule="auto"/>
                              <w:ind w:left="0" w:firstLine="0"/>
                              <w:jc w:val="left"/>
                            </w:pPr>
                            <w:r>
                              <w:rPr>
                                <w:sz w:val="15"/>
                              </w:rPr>
                              <w:t>BR-337</w:t>
                            </w:r>
                            <w:r>
                              <w:rPr>
                                <w:spacing w:val="-214"/>
                                <w:sz w:val="15"/>
                              </w:rPr>
                              <w:t xml:space="preserve"> </w:t>
                            </w:r>
                            <w:r>
                              <w:rPr>
                                <w:sz w:val="15"/>
                              </w:rPr>
                              <w:t>(R10.17)</w:t>
                            </w:r>
                          </w:p>
                        </w:txbxContent>
                      </wps:txbx>
                      <wps:bodyPr horzOverflow="overflow" vert="horz" lIns="0" tIns="0" rIns="0" bIns="0" rtlCol="0">
                        <a:noAutofit/>
                      </wps:bodyPr>
                    </wps:wsp>
                  </wpg:wgp>
                </a:graphicData>
              </a:graphic>
            </wp:anchor>
          </w:drawing>
        </mc:Choice>
        <mc:Fallback>
          <w:pict>
            <v:group id="Group 14806" o:spid="_x0000_s1035" style="position:absolute;left:0;text-align:left;margin-left:23pt;margin-top:738.7pt;width:9pt;height:40.8pt;z-index:251662336;mso-position-horizontal-relative:page;mso-position-vertical-relative:page" coordsize="114300,518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">
              <v:rect id="Rectangle 14807" o:spid="_x0000_s1036" style="position:absolute;left:-268756;top:97670;width:689533;height:1520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HIcMA&#10;AADeAAAADwAAAGRycy9kb3ducmV2LnhtbERPS4vCMBC+C/6HMII3TV1klWoUEZbuRUFdxePYTB/Y&#10;TLpN1O6/N4Kwt/n4njNftqYSd2pcaVnBaBiBIE6tLjlX8HP4GkxBOI+ssbJMCv7IwXLR7cwx1vbB&#10;O7rvfS5CCLsYFRTe17GULi3IoBvamjhwmW0M+gCbXOoGHyHcVPIjij6lwZJDQ4E1rQtKr/ubUXAc&#10;HW6nxG0vfM5+J+ONT7ZZnijV77WrGQhPrf8Xv93fOswfT6MJvN4JN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NHIcMAAADeAAAADwAAAAAAAAAAAAAAAACYAgAAZHJzL2Rv&#10;d25yZXYueG1sUEsFBgAAAAAEAAQA9QAAAIgDAAAAAA==&#10;" filled="f" stroked="f">
                <v:textbox inset="0,0,0,0">
                  <w:txbxContent>
                    <w:p w:rsidR="00BE33C6" w:rsidRDefault="005447EA">
                      <w:pPr>
                        <w:spacing w:after="160" w:line="259" w:lineRule="auto"/>
                        <w:ind w:left="0" w:firstLine="0"/>
                        <w:jc w:val="left"/>
                      </w:pPr>
                      <w:r>
                        <w:rPr>
                          <w:sz w:val="15"/>
                        </w:rPr>
                        <w:t>BR-337</w:t>
                      </w:r>
                      <w:r>
                        <w:rPr>
                          <w:spacing w:val="-214"/>
                          <w:sz w:val="15"/>
                        </w:rPr>
                        <w:t xml:space="preserve"> </w:t>
                      </w:r>
                      <w:r>
                        <w:rPr>
                          <w:sz w:val="15"/>
                        </w:rPr>
                        <w:t>(R10.17)</w:t>
                      </w:r>
                    </w:p>
                  </w:txbxContent>
                </v:textbox>
              </v:rect>
              <w10:wrap type="square"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5097BC8D" wp14:editId="68295BF7">
              <wp:simplePos x="0" y="0"/>
              <wp:positionH relativeFrom="page">
                <wp:posOffset>7114379</wp:posOffset>
              </wp:positionH>
              <wp:positionV relativeFrom="page">
                <wp:posOffset>9594165</wp:posOffset>
              </wp:positionV>
              <wp:extent cx="114300" cy="305839"/>
              <wp:effectExtent l="0" t="0" r="0" b="0"/>
              <wp:wrapSquare wrapText="bothSides"/>
              <wp:docPr id="14808" name="Group 14808"/>
              <wp:cNvGraphicFramePr/>
              <a:graphic xmlns:a="http://schemas.openxmlformats.org/drawingml/2006/main">
                <a:graphicData uri="http://schemas.microsoft.com/office/word/2010/wordprocessingGroup">
                  <wpg:wgp>
                    <wpg:cNvGrpSpPr/>
                    <wpg:grpSpPr>
                      <a:xfrm>
                        <a:off x="0" y="0"/>
                        <a:ext cx="114300" cy="305839"/>
                        <a:chOff x="0" y="0"/>
                        <a:chExt cx="114300" cy="305839"/>
                      </a:xfrm>
                    </wpg:grpSpPr>
                    <wps:wsp>
                      <wps:cNvPr id="14809" name="Rectangle 14809"/>
                      <wps:cNvSpPr/>
                      <wps:spPr>
                        <a:xfrm rot="-5399999">
                          <a:off x="-127372" y="26446"/>
                          <a:ext cx="406765" cy="152019"/>
                        </a:xfrm>
                        <a:prstGeom prst="rect">
                          <a:avLst/>
                        </a:prstGeom>
                        <a:ln>
                          <a:noFill/>
                        </a:ln>
                      </wps:spPr>
                      <wps:txbx>
                        <w:txbxContent>
                          <w:p w:rsidR="00BE33C6" w:rsidRDefault="005447EA">
                            <w:pPr>
                              <w:spacing w:after="160" w:line="259" w:lineRule="auto"/>
                              <w:ind w:left="0" w:firstLine="0"/>
                              <w:jc w:val="left"/>
                            </w:pPr>
                            <w:r>
                              <w:rPr>
                                <w:sz w:val="15"/>
                              </w:rPr>
                              <w:t>oc.kr.aw</w:t>
                            </w:r>
                          </w:p>
                        </w:txbxContent>
                      </wps:txbx>
                      <wps:bodyPr horzOverflow="overflow" vert="horz" lIns="0" tIns="0" rIns="0" bIns="0" rtlCol="0">
                        <a:noAutofit/>
                      </wps:bodyPr>
                    </wps:wsp>
                  </wpg:wgp>
                </a:graphicData>
              </a:graphic>
            </wp:anchor>
          </w:drawing>
        </mc:Choice>
        <mc:Fallback>
          <w:pict>
            <v:group id="Group 14808" o:spid="_x0000_s1037" style="position:absolute;left:0;text-align:left;margin-left:560.2pt;margin-top:755.45pt;width:9pt;height:24.1pt;z-index:251663360;mso-position-horizontal-relative:page;mso-position-vertical-relative:page" coordsize="114300,3058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">
              <v:rect id="Rectangle 14809" o:spid="_x0000_s1038" style="position:absolute;left:-127372;top:26446;width:406765;height:152019;rotation:-589823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2yMUA&#10;AADeAAAADwAAAGRycy9kb3ducmV2LnhtbERPyWrDMBC9F/IPYgK9NXJKyOJGNqVQ3EsDWclxYo0X&#10;ao1cS0mcv48Chd7m8dZZpr1pxIU6V1tWMB5FIIhzq2suFey2ny9zEM4ja2wsk4IbOUiTwdMSY22v&#10;vKbLxpcihLCLUUHlfRtL6fKKDLqRbYkDV9jOoA+wK6Xu8BrCTSNfo2gqDdYcGips6aOi/GdzNgr2&#10;4+35kLnViY/F72zy7bNVUWZKPQ/79zcQnnr/L/5zf+kwfzKPFvB4J9wg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HbIxQAAAN4AAAAPAAAAAAAAAAAAAAAAAJgCAABkcnMv&#10;ZG93bnJldi54bWxQSwUGAAAAAAQABAD1AAAAigMAAAAA&#10;" filled="f" stroked="f">
                <v:textbox inset="0,0,0,0">
                  <w:txbxContent>
                    <w:p w:rsidR="00BE33C6" w:rsidRDefault="005447EA">
                      <w:pPr>
                        <w:spacing w:after="160" w:line="259" w:lineRule="auto"/>
                        <w:ind w:left="0" w:firstLine="0"/>
                        <w:jc w:val="left"/>
                      </w:pPr>
                      <w:r>
                        <w:rPr>
                          <w:sz w:val="15"/>
                        </w:rPr>
                        <w:t>oc.kr.aw</w:t>
                      </w:r>
                    </w:p>
                  </w:txbxContent>
                </v:textbox>
              </v:rect>
              <w10:wrap type="square" anchorx="page" anchory="page"/>
            </v:group>
          </w:pict>
        </mc:Fallback>
      </mc:AlternateContent>
    </w:r>
    <w:r>
      <w:rPr>
        <w:sz w:val="18"/>
      </w:rPr>
      <w:t xml:space="preserve"> 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fldSimple w:instr=" NUMPAGES   \* MERGEFORMAT ">
      <w:del w:id="182" w:author="UOBGL" w:date="2018-08-20T09:05:00Z">
        <w:r w:rsidR="00F36EE8" w:rsidRPr="002C18E4">
          <w:rPr>
            <w:noProof/>
            <w:sz w:val="18"/>
          </w:rPr>
          <w:delText>5</w:delText>
        </w:r>
      </w:del>
      <w:ins w:id="183" w:author="UOBGL" w:date="2018-08-20T09:05:00Z">
        <w:r w:rsidR="00BE0538" w:rsidRPr="00BE0538">
          <w:rPr>
            <w:noProof/>
            <w:sz w:val="18"/>
          </w:rPr>
          <w:t>9</w:t>
        </w:r>
      </w:ins>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6E2F" w:rsidRDefault="00C16E2F">
      <w:pPr>
        <w:spacing w:after="0" w:line="259" w:lineRule="auto"/>
        <w:ind w:left="20" w:firstLine="0"/>
        <w:jc w:val="left"/>
      </w:pPr>
      <w:r>
        <w:separator/>
      </w:r>
    </w:p>
  </w:footnote>
  <w:footnote w:type="continuationSeparator" w:id="0">
    <w:p w:rsidR="00C16E2F" w:rsidRDefault="00C16E2F">
      <w:pPr>
        <w:spacing w:after="0" w:line="259" w:lineRule="auto"/>
        <w:ind w:left="20" w:firstLine="0"/>
        <w:jc w:val="left"/>
      </w:pPr>
      <w:r>
        <w:continuationSeparator/>
      </w:r>
    </w:p>
  </w:footnote>
  <w:footnote w:type="continuationNotice" w:id="1">
    <w:p w:rsidR="00C16E2F" w:rsidRDefault="00C16E2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D28" w:rsidRDefault="00523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340F7"/>
    <w:multiLevelType w:val="hybridMultilevel"/>
    <w:tmpl w:val="EA9E4724"/>
    <w:lvl w:ilvl="0" w:tplc="ECC49C00">
      <w:start w:val="1"/>
      <w:numFmt w:val="decimal"/>
      <w:lvlText w:val="%1."/>
      <w:lvlJc w:val="left"/>
      <w:pPr>
        <w:ind w:left="346" w:hanging="360"/>
      </w:pPr>
      <w:rPr>
        <w:rFonts w:hint="default"/>
      </w:rPr>
    </w:lvl>
    <w:lvl w:ilvl="1" w:tplc="04090019" w:tentative="1">
      <w:start w:val="1"/>
      <w:numFmt w:val="lowerLetter"/>
      <w:lvlText w:val="%2."/>
      <w:lvlJc w:val="left"/>
      <w:pPr>
        <w:ind w:left="1066" w:hanging="360"/>
      </w:pPr>
    </w:lvl>
    <w:lvl w:ilvl="2" w:tplc="0409001B" w:tentative="1">
      <w:start w:val="1"/>
      <w:numFmt w:val="lowerRoman"/>
      <w:lvlText w:val="%3."/>
      <w:lvlJc w:val="right"/>
      <w:pPr>
        <w:ind w:left="1786" w:hanging="180"/>
      </w:pPr>
    </w:lvl>
    <w:lvl w:ilvl="3" w:tplc="0409000F" w:tentative="1">
      <w:start w:val="1"/>
      <w:numFmt w:val="decimal"/>
      <w:lvlText w:val="%4."/>
      <w:lvlJc w:val="left"/>
      <w:pPr>
        <w:ind w:left="2506" w:hanging="360"/>
      </w:pPr>
    </w:lvl>
    <w:lvl w:ilvl="4" w:tplc="04090019" w:tentative="1">
      <w:start w:val="1"/>
      <w:numFmt w:val="lowerLetter"/>
      <w:lvlText w:val="%5."/>
      <w:lvlJc w:val="left"/>
      <w:pPr>
        <w:ind w:left="3226" w:hanging="360"/>
      </w:pPr>
    </w:lvl>
    <w:lvl w:ilvl="5" w:tplc="0409001B" w:tentative="1">
      <w:start w:val="1"/>
      <w:numFmt w:val="lowerRoman"/>
      <w:lvlText w:val="%6."/>
      <w:lvlJc w:val="right"/>
      <w:pPr>
        <w:ind w:left="3946" w:hanging="180"/>
      </w:pPr>
    </w:lvl>
    <w:lvl w:ilvl="6" w:tplc="0409000F" w:tentative="1">
      <w:start w:val="1"/>
      <w:numFmt w:val="decimal"/>
      <w:lvlText w:val="%7."/>
      <w:lvlJc w:val="left"/>
      <w:pPr>
        <w:ind w:left="4666" w:hanging="360"/>
      </w:pPr>
    </w:lvl>
    <w:lvl w:ilvl="7" w:tplc="04090019" w:tentative="1">
      <w:start w:val="1"/>
      <w:numFmt w:val="lowerLetter"/>
      <w:lvlText w:val="%8."/>
      <w:lvlJc w:val="left"/>
      <w:pPr>
        <w:ind w:left="5386" w:hanging="360"/>
      </w:pPr>
    </w:lvl>
    <w:lvl w:ilvl="8" w:tplc="0409001B" w:tentative="1">
      <w:start w:val="1"/>
      <w:numFmt w:val="lowerRoman"/>
      <w:lvlText w:val="%9."/>
      <w:lvlJc w:val="right"/>
      <w:pPr>
        <w:ind w:left="6106" w:hanging="180"/>
      </w:pPr>
    </w:lvl>
  </w:abstractNum>
  <w:abstractNum w:abstractNumId="1">
    <w:nsid w:val="14146963"/>
    <w:multiLevelType w:val="hybridMultilevel"/>
    <w:tmpl w:val="84448D38"/>
    <w:lvl w:ilvl="0" w:tplc="3078E874">
      <w:start w:val="12"/>
      <w:numFmt w:val="decimal"/>
      <w:lvlText w:val="%1."/>
      <w:lvlJc w:val="left"/>
      <w:pPr>
        <w:ind w:left="454"/>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5100DB9C">
      <w:start w:val="1"/>
      <w:numFmt w:val="lowerLetter"/>
      <w:lvlText w:val="%2"/>
      <w:lvlJc w:val="left"/>
      <w:pPr>
        <w:ind w:left="10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A6686DE2">
      <w:start w:val="1"/>
      <w:numFmt w:val="lowerRoman"/>
      <w:lvlText w:val="%3"/>
      <w:lvlJc w:val="left"/>
      <w:pPr>
        <w:ind w:left="18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13B09C2A">
      <w:start w:val="1"/>
      <w:numFmt w:val="decimal"/>
      <w:lvlText w:val="%4"/>
      <w:lvlJc w:val="left"/>
      <w:pPr>
        <w:ind w:left="25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74C8BD72">
      <w:start w:val="1"/>
      <w:numFmt w:val="lowerLetter"/>
      <w:lvlText w:val="%5"/>
      <w:lvlJc w:val="left"/>
      <w:pPr>
        <w:ind w:left="32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6A8C140E">
      <w:start w:val="1"/>
      <w:numFmt w:val="lowerRoman"/>
      <w:lvlText w:val="%6"/>
      <w:lvlJc w:val="left"/>
      <w:pPr>
        <w:ind w:left="39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A3CAF15A">
      <w:start w:val="1"/>
      <w:numFmt w:val="decimal"/>
      <w:lvlText w:val="%7"/>
      <w:lvlJc w:val="left"/>
      <w:pPr>
        <w:ind w:left="46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6187AF8">
      <w:start w:val="1"/>
      <w:numFmt w:val="lowerLetter"/>
      <w:lvlText w:val="%8"/>
      <w:lvlJc w:val="left"/>
      <w:pPr>
        <w:ind w:left="54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A229570">
      <w:start w:val="1"/>
      <w:numFmt w:val="lowerRoman"/>
      <w:lvlText w:val="%9"/>
      <w:lvlJc w:val="left"/>
      <w:pPr>
        <w:ind w:left="61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2">
    <w:nsid w:val="15A21149"/>
    <w:multiLevelType w:val="hybridMultilevel"/>
    <w:tmpl w:val="AA3EA94E"/>
    <w:lvl w:ilvl="0" w:tplc="AB92AE7C">
      <w:start w:val="1"/>
      <w:numFmt w:val="bullet"/>
      <w:lvlText w:val="£"/>
      <w:lvlJc w:val="left"/>
      <w:pPr>
        <w:ind w:left="299"/>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1" w:tplc="76C4DBA4">
      <w:start w:val="1"/>
      <w:numFmt w:val="bullet"/>
      <w:lvlText w:val="o"/>
      <w:lvlJc w:val="left"/>
      <w:pPr>
        <w:ind w:left="108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2" w:tplc="B1604BA2">
      <w:start w:val="1"/>
      <w:numFmt w:val="bullet"/>
      <w:lvlText w:val="▪"/>
      <w:lvlJc w:val="left"/>
      <w:pPr>
        <w:ind w:left="180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3" w:tplc="EA1817B0">
      <w:start w:val="1"/>
      <w:numFmt w:val="bullet"/>
      <w:lvlText w:val="•"/>
      <w:lvlJc w:val="left"/>
      <w:pPr>
        <w:ind w:left="252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4" w:tplc="37422A8E">
      <w:start w:val="1"/>
      <w:numFmt w:val="bullet"/>
      <w:lvlText w:val="o"/>
      <w:lvlJc w:val="left"/>
      <w:pPr>
        <w:ind w:left="324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5" w:tplc="16AAE8EE">
      <w:start w:val="1"/>
      <w:numFmt w:val="bullet"/>
      <w:lvlText w:val="▪"/>
      <w:lvlJc w:val="left"/>
      <w:pPr>
        <w:ind w:left="396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6" w:tplc="B0F896AC">
      <w:start w:val="1"/>
      <w:numFmt w:val="bullet"/>
      <w:lvlText w:val="•"/>
      <w:lvlJc w:val="left"/>
      <w:pPr>
        <w:ind w:left="468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7" w:tplc="BF966882">
      <w:start w:val="1"/>
      <w:numFmt w:val="bullet"/>
      <w:lvlText w:val="o"/>
      <w:lvlJc w:val="left"/>
      <w:pPr>
        <w:ind w:left="540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8" w:tplc="A65C8792">
      <w:start w:val="1"/>
      <w:numFmt w:val="bullet"/>
      <w:lvlText w:val="▪"/>
      <w:lvlJc w:val="left"/>
      <w:pPr>
        <w:ind w:left="612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abstractNum>
  <w:abstractNum w:abstractNumId="3">
    <w:nsid w:val="20080C2D"/>
    <w:multiLevelType w:val="hybridMultilevel"/>
    <w:tmpl w:val="909E6A24"/>
    <w:lvl w:ilvl="0" w:tplc="540E0E0A">
      <w:start w:val="1"/>
      <w:numFmt w:val="bullet"/>
      <w:lvlText w:val="£"/>
      <w:lvlJc w:val="left"/>
      <w:pPr>
        <w:ind w:left="283"/>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1" w:tplc="F3D604D4">
      <w:start w:val="1"/>
      <w:numFmt w:val="bullet"/>
      <w:lvlText w:val="o"/>
      <w:lvlJc w:val="left"/>
      <w:pPr>
        <w:ind w:left="108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2" w:tplc="AC78E75C">
      <w:start w:val="1"/>
      <w:numFmt w:val="bullet"/>
      <w:lvlText w:val="▪"/>
      <w:lvlJc w:val="left"/>
      <w:pPr>
        <w:ind w:left="180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3" w:tplc="3CF28B38">
      <w:start w:val="1"/>
      <w:numFmt w:val="bullet"/>
      <w:lvlText w:val="•"/>
      <w:lvlJc w:val="left"/>
      <w:pPr>
        <w:ind w:left="252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4" w:tplc="7400B6DC">
      <w:start w:val="1"/>
      <w:numFmt w:val="bullet"/>
      <w:lvlText w:val="o"/>
      <w:lvlJc w:val="left"/>
      <w:pPr>
        <w:ind w:left="324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5" w:tplc="C9CAE38A">
      <w:start w:val="1"/>
      <w:numFmt w:val="bullet"/>
      <w:lvlText w:val="▪"/>
      <w:lvlJc w:val="left"/>
      <w:pPr>
        <w:ind w:left="396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6" w:tplc="B6489E5E">
      <w:start w:val="1"/>
      <w:numFmt w:val="bullet"/>
      <w:lvlText w:val="•"/>
      <w:lvlJc w:val="left"/>
      <w:pPr>
        <w:ind w:left="468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7" w:tplc="2D8A6126">
      <w:start w:val="1"/>
      <w:numFmt w:val="bullet"/>
      <w:lvlText w:val="o"/>
      <w:lvlJc w:val="left"/>
      <w:pPr>
        <w:ind w:left="540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lvl w:ilvl="8" w:tplc="7174DE0A">
      <w:start w:val="1"/>
      <w:numFmt w:val="bullet"/>
      <w:lvlText w:val="▪"/>
      <w:lvlJc w:val="left"/>
      <w:pPr>
        <w:ind w:left="6120"/>
      </w:pPr>
      <w:rPr>
        <w:rFonts w:ascii="Wingdings 2" w:eastAsia="Wingdings 2" w:hAnsi="Wingdings 2" w:cs="Wingdings 2"/>
        <w:b w:val="0"/>
        <w:i w:val="0"/>
        <w:strike w:val="0"/>
        <w:dstrike w:val="0"/>
        <w:color w:val="181717"/>
        <w:sz w:val="24"/>
        <w:szCs w:val="24"/>
        <w:u w:val="none" w:color="000000"/>
        <w:bdr w:val="none" w:sz="0" w:space="0" w:color="auto"/>
        <w:shd w:val="clear" w:color="auto" w:fill="auto"/>
        <w:vertAlign w:val="baseline"/>
      </w:rPr>
    </w:lvl>
  </w:abstractNum>
  <w:abstractNum w:abstractNumId="4">
    <w:nsid w:val="26C91478"/>
    <w:multiLevelType w:val="hybridMultilevel"/>
    <w:tmpl w:val="7FAC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693210"/>
    <w:multiLevelType w:val="hybridMultilevel"/>
    <w:tmpl w:val="9714561C"/>
    <w:lvl w:ilvl="0" w:tplc="23FE1B38">
      <w:start w:val="1"/>
      <w:numFmt w:val="decimal"/>
      <w:lvlText w:val="%1."/>
      <w:lvlJc w:val="left"/>
      <w:pPr>
        <w:ind w:left="720" w:hanging="360"/>
      </w:pPr>
      <w:rPr>
        <w:rFonts w:asciiTheme="minorHAnsi" w:hAnsiTheme="minorHAnsi"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AC70BD"/>
    <w:multiLevelType w:val="hybridMultilevel"/>
    <w:tmpl w:val="BCA46086"/>
    <w:lvl w:ilvl="0" w:tplc="4E9ADB42">
      <w:start w:val="14"/>
      <w:numFmt w:val="decimal"/>
      <w:lvlText w:val="%1."/>
      <w:lvlJc w:val="left"/>
      <w:pPr>
        <w:ind w:left="1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06765B5C">
      <w:start w:val="1"/>
      <w:numFmt w:val="lowerLetter"/>
      <w:lvlText w:val="(%2)"/>
      <w:lvlJc w:val="left"/>
      <w:pPr>
        <w:ind w:left="63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37BEFF80">
      <w:start w:val="1"/>
      <w:numFmt w:val="lowerRoman"/>
      <w:lvlText w:val="(%3)"/>
      <w:lvlJc w:val="left"/>
      <w:pPr>
        <w:ind w:left="108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7EF4E320">
      <w:start w:val="1"/>
      <w:numFmt w:val="decimal"/>
      <w:lvlText w:val="%4"/>
      <w:lvlJc w:val="left"/>
      <w:pPr>
        <w:ind w:left="171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F67CBF04">
      <w:start w:val="1"/>
      <w:numFmt w:val="lowerLetter"/>
      <w:lvlText w:val="%5"/>
      <w:lvlJc w:val="left"/>
      <w:pPr>
        <w:ind w:left="243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0D61B00">
      <w:start w:val="1"/>
      <w:numFmt w:val="lowerRoman"/>
      <w:lvlText w:val="%6"/>
      <w:lvlJc w:val="left"/>
      <w:pPr>
        <w:ind w:left="315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401AA1D8">
      <w:start w:val="1"/>
      <w:numFmt w:val="decimal"/>
      <w:lvlText w:val="%7"/>
      <w:lvlJc w:val="left"/>
      <w:pPr>
        <w:ind w:left="387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99CBE16">
      <w:start w:val="1"/>
      <w:numFmt w:val="lowerLetter"/>
      <w:lvlText w:val="%8"/>
      <w:lvlJc w:val="left"/>
      <w:pPr>
        <w:ind w:left="459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F9DE7642">
      <w:start w:val="1"/>
      <w:numFmt w:val="lowerRoman"/>
      <w:lvlText w:val="%9"/>
      <w:lvlJc w:val="left"/>
      <w:pPr>
        <w:ind w:left="5313"/>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7">
    <w:nsid w:val="431E1A9F"/>
    <w:multiLevelType w:val="hybridMultilevel"/>
    <w:tmpl w:val="1CE4B1E0"/>
    <w:lvl w:ilvl="0" w:tplc="4A841CB0">
      <w:start w:val="4"/>
      <w:numFmt w:val="decimal"/>
      <w:lvlText w:val="%1."/>
      <w:lvlJc w:val="left"/>
      <w:pPr>
        <w:ind w:left="454"/>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D83AAEE0">
      <w:start w:val="1"/>
      <w:numFmt w:val="lowerLetter"/>
      <w:lvlText w:val="(%2)"/>
      <w:lvlJc w:val="left"/>
      <w:pPr>
        <w:ind w:left="964"/>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7006F70A">
      <w:start w:val="1"/>
      <w:numFmt w:val="lowerRoman"/>
      <w:lvlText w:val="(%3)"/>
      <w:lvlJc w:val="left"/>
      <w:pPr>
        <w:ind w:left="1361"/>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C5B409AE">
      <w:start w:val="1"/>
      <w:numFmt w:val="decimal"/>
      <w:lvlText w:val="%4"/>
      <w:lvlJc w:val="left"/>
      <w:pPr>
        <w:ind w:left="198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CB0ADE08">
      <w:start w:val="1"/>
      <w:numFmt w:val="lowerLetter"/>
      <w:lvlText w:val="%5"/>
      <w:lvlJc w:val="left"/>
      <w:pPr>
        <w:ind w:left="270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8762958">
      <w:start w:val="1"/>
      <w:numFmt w:val="lowerRoman"/>
      <w:lvlText w:val="%6"/>
      <w:lvlJc w:val="left"/>
      <w:pPr>
        <w:ind w:left="342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81B8D062">
      <w:start w:val="1"/>
      <w:numFmt w:val="decimal"/>
      <w:lvlText w:val="%7"/>
      <w:lvlJc w:val="left"/>
      <w:pPr>
        <w:ind w:left="414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E49E3E9C">
      <w:start w:val="1"/>
      <w:numFmt w:val="lowerLetter"/>
      <w:lvlText w:val="%8"/>
      <w:lvlJc w:val="left"/>
      <w:pPr>
        <w:ind w:left="486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429815F4">
      <w:start w:val="1"/>
      <w:numFmt w:val="lowerRoman"/>
      <w:lvlText w:val="%9"/>
      <w:lvlJc w:val="left"/>
      <w:pPr>
        <w:ind w:left="5587"/>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8">
    <w:nsid w:val="4D0E4813"/>
    <w:multiLevelType w:val="hybridMultilevel"/>
    <w:tmpl w:val="8FEC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0B2005F"/>
    <w:multiLevelType w:val="hybridMultilevel"/>
    <w:tmpl w:val="D07E0428"/>
    <w:lvl w:ilvl="0" w:tplc="F06C230E">
      <w:start w:val="2"/>
      <w:numFmt w:val="decimal"/>
      <w:lvlText w:val="%1."/>
      <w:lvlJc w:val="left"/>
      <w:pPr>
        <w:ind w:left="454"/>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5CC8F6C8">
      <w:start w:val="1"/>
      <w:numFmt w:val="lowerLetter"/>
      <w:lvlText w:val="%2"/>
      <w:lvlJc w:val="left"/>
      <w:pPr>
        <w:ind w:left="10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1B7E2292">
      <w:start w:val="1"/>
      <w:numFmt w:val="lowerRoman"/>
      <w:lvlText w:val="%3"/>
      <w:lvlJc w:val="left"/>
      <w:pPr>
        <w:ind w:left="18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8AE62BF4">
      <w:start w:val="1"/>
      <w:numFmt w:val="decimal"/>
      <w:lvlText w:val="%4"/>
      <w:lvlJc w:val="left"/>
      <w:pPr>
        <w:ind w:left="25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B6AC718C">
      <w:start w:val="1"/>
      <w:numFmt w:val="lowerLetter"/>
      <w:lvlText w:val="%5"/>
      <w:lvlJc w:val="left"/>
      <w:pPr>
        <w:ind w:left="32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868AD94A">
      <w:start w:val="1"/>
      <w:numFmt w:val="lowerRoman"/>
      <w:lvlText w:val="%6"/>
      <w:lvlJc w:val="left"/>
      <w:pPr>
        <w:ind w:left="39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79A8C860">
      <w:start w:val="1"/>
      <w:numFmt w:val="decimal"/>
      <w:lvlText w:val="%7"/>
      <w:lvlJc w:val="left"/>
      <w:pPr>
        <w:ind w:left="46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A808DDEC">
      <w:start w:val="1"/>
      <w:numFmt w:val="lowerLetter"/>
      <w:lvlText w:val="%8"/>
      <w:lvlJc w:val="left"/>
      <w:pPr>
        <w:ind w:left="54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5DFC0462">
      <w:start w:val="1"/>
      <w:numFmt w:val="lowerRoman"/>
      <w:lvlText w:val="%9"/>
      <w:lvlJc w:val="left"/>
      <w:pPr>
        <w:ind w:left="61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0">
    <w:nsid w:val="50B441DE"/>
    <w:multiLevelType w:val="hybridMultilevel"/>
    <w:tmpl w:val="274CDB4E"/>
    <w:lvl w:ilvl="0" w:tplc="4A226BE2">
      <w:start w:val="1"/>
      <w:numFmt w:val="decimal"/>
      <w:lvlText w:val="%1."/>
      <w:lvlJc w:val="left"/>
      <w:pPr>
        <w:ind w:left="720" w:hanging="360"/>
      </w:pPr>
      <w:rPr>
        <w:rFonts w:asciiTheme="minorHAnsi" w:hAnsiTheme="minorHAnsi"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3A5F64"/>
    <w:multiLevelType w:val="hybridMultilevel"/>
    <w:tmpl w:val="96C6C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5A3264B"/>
    <w:multiLevelType w:val="hybridMultilevel"/>
    <w:tmpl w:val="57F4AF8A"/>
    <w:lvl w:ilvl="0" w:tplc="4296C5EE">
      <w:start w:val="8"/>
      <w:numFmt w:val="decimal"/>
      <w:lvlText w:val="%1."/>
      <w:lvlJc w:val="left"/>
      <w:pPr>
        <w:ind w:left="454"/>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C6C85B24">
      <w:start w:val="1"/>
      <w:numFmt w:val="lowerLetter"/>
      <w:lvlText w:val="%2"/>
      <w:lvlJc w:val="left"/>
      <w:pPr>
        <w:ind w:left="10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2" w:tplc="D49051BC">
      <w:start w:val="1"/>
      <w:numFmt w:val="lowerRoman"/>
      <w:lvlText w:val="%3"/>
      <w:lvlJc w:val="left"/>
      <w:pPr>
        <w:ind w:left="18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3" w:tplc="ECDC6272">
      <w:start w:val="1"/>
      <w:numFmt w:val="decimal"/>
      <w:lvlText w:val="%4"/>
      <w:lvlJc w:val="left"/>
      <w:pPr>
        <w:ind w:left="25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4" w:tplc="3FB2FCD6">
      <w:start w:val="1"/>
      <w:numFmt w:val="lowerLetter"/>
      <w:lvlText w:val="%5"/>
      <w:lvlJc w:val="left"/>
      <w:pPr>
        <w:ind w:left="32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5" w:tplc="570616DC">
      <w:start w:val="1"/>
      <w:numFmt w:val="lowerRoman"/>
      <w:lvlText w:val="%6"/>
      <w:lvlJc w:val="left"/>
      <w:pPr>
        <w:ind w:left="396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6" w:tplc="545A670A">
      <w:start w:val="1"/>
      <w:numFmt w:val="decimal"/>
      <w:lvlText w:val="%7"/>
      <w:lvlJc w:val="left"/>
      <w:pPr>
        <w:ind w:left="468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7" w:tplc="85988D72">
      <w:start w:val="1"/>
      <w:numFmt w:val="lowerLetter"/>
      <w:lvlText w:val="%8"/>
      <w:lvlJc w:val="left"/>
      <w:pPr>
        <w:ind w:left="540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8" w:tplc="BB9CFF14">
      <w:start w:val="1"/>
      <w:numFmt w:val="lowerRoman"/>
      <w:lvlText w:val="%9"/>
      <w:lvlJc w:val="left"/>
      <w:pPr>
        <w:ind w:left="612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abstractNum>
  <w:abstractNum w:abstractNumId="13">
    <w:nsid w:val="6DD41A8C"/>
    <w:multiLevelType w:val="hybridMultilevel"/>
    <w:tmpl w:val="4634CF8A"/>
    <w:lvl w:ilvl="0" w:tplc="4296C5EE">
      <w:start w:val="8"/>
      <w:numFmt w:val="decimal"/>
      <w:lvlText w:val="%1."/>
      <w:lvlJc w:val="left"/>
      <w:pPr>
        <w:ind w:left="440"/>
      </w:pPr>
      <w:rPr>
        <w:rFonts w:ascii="Calibri" w:eastAsia="Calibri" w:hAnsi="Calibri" w:cs="Calibri"/>
        <w:b w:val="0"/>
        <w:i w:val="0"/>
        <w:strike w:val="0"/>
        <w:dstrike w:val="0"/>
        <w:color w:val="181717"/>
        <w:sz w:val="20"/>
        <w:szCs w:val="20"/>
        <w:u w:val="none" w:color="000000"/>
        <w:bdr w:val="none" w:sz="0" w:space="0" w:color="auto"/>
        <w:shd w:val="clear" w:color="auto" w:fill="auto"/>
        <w:vertAlign w:val="baseline"/>
      </w:r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4">
    <w:nsid w:val="7EB06774"/>
    <w:multiLevelType w:val="hybridMultilevel"/>
    <w:tmpl w:val="65782476"/>
    <w:lvl w:ilvl="0" w:tplc="0ACEC516">
      <w:start w:val="1"/>
      <w:numFmt w:val="decimal"/>
      <w:lvlText w:val="%1."/>
      <w:lvlJc w:val="left"/>
      <w:pPr>
        <w:ind w:left="720" w:hanging="360"/>
      </w:pPr>
      <w:rPr>
        <w:rFonts w:asciiTheme="minorHAnsi" w:hAnsiTheme="minorHAnsi" w:hint="default"/>
        <w:b w:val="0"/>
        <w:sz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7"/>
  </w:num>
  <w:num w:numId="4">
    <w:abstractNumId w:val="12"/>
  </w:num>
  <w:num w:numId="5">
    <w:abstractNumId w:val="1"/>
  </w:num>
  <w:num w:numId="6">
    <w:abstractNumId w:val="6"/>
  </w:num>
  <w:num w:numId="7">
    <w:abstractNumId w:val="2"/>
  </w:num>
  <w:num w:numId="8">
    <w:abstractNumId w:val="8"/>
  </w:num>
  <w:num w:numId="9">
    <w:abstractNumId w:val="4"/>
  </w:num>
  <w:num w:numId="10">
    <w:abstractNumId w:val="13"/>
  </w:num>
  <w:num w:numId="11">
    <w:abstractNumId w:val="0"/>
  </w:num>
  <w:num w:numId="12">
    <w:abstractNumId w:val="11"/>
  </w:num>
  <w:num w:numId="13">
    <w:abstractNumId w:val="10"/>
  </w:num>
  <w:num w:numId="14">
    <w:abstractNumId w:val="5"/>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trackRevisions/>
  <w:defaultTabStop w:val="720"/>
  <w:characterSpacingControl w:val="doNotCompress"/>
  <w:footnotePr>
    <w:numRestart w:val="eachPage"/>
    <w:footnote w:id="-1"/>
    <w:footnote w:id="0"/>
    <w:footnote w:id="1"/>
  </w:footnotePr>
  <w:endnotePr>
    <w:numFmt w:val="decimal"/>
    <w:endnote w:id="-1"/>
    <w:endnote w:id="0"/>
    <w:endnote w:id="1"/>
  </w:endnotePr>
  <w:compat>
    <w:useFELayout/>
    <w:compatSetting w:name="compatibilityMode" w:uri="http://schemas.microsoft.com/office/word" w:val="14"/>
  </w:compat>
  <w:rsids>
    <w:rsidRoot w:val="00BE33C6"/>
    <w:rsid w:val="00012B36"/>
    <w:rsid w:val="0004057F"/>
    <w:rsid w:val="000427E0"/>
    <w:rsid w:val="00045157"/>
    <w:rsid w:val="00051571"/>
    <w:rsid w:val="00053937"/>
    <w:rsid w:val="00064350"/>
    <w:rsid w:val="00083A5E"/>
    <w:rsid w:val="000B119C"/>
    <w:rsid w:val="000C573C"/>
    <w:rsid w:val="000F77AF"/>
    <w:rsid w:val="00107626"/>
    <w:rsid w:val="0014076F"/>
    <w:rsid w:val="0014431D"/>
    <w:rsid w:val="00172305"/>
    <w:rsid w:val="0018242F"/>
    <w:rsid w:val="001D6BFE"/>
    <w:rsid w:val="002354BC"/>
    <w:rsid w:val="00294543"/>
    <w:rsid w:val="002A09B3"/>
    <w:rsid w:val="002A308B"/>
    <w:rsid w:val="002A7FF5"/>
    <w:rsid w:val="002C18E4"/>
    <w:rsid w:val="002F7E82"/>
    <w:rsid w:val="00322930"/>
    <w:rsid w:val="00326133"/>
    <w:rsid w:val="0033278E"/>
    <w:rsid w:val="00397987"/>
    <w:rsid w:val="003A0B57"/>
    <w:rsid w:val="003D3278"/>
    <w:rsid w:val="004526EB"/>
    <w:rsid w:val="00461F77"/>
    <w:rsid w:val="004642F5"/>
    <w:rsid w:val="004B127A"/>
    <w:rsid w:val="004B7B81"/>
    <w:rsid w:val="004C1C20"/>
    <w:rsid w:val="004D5C4B"/>
    <w:rsid w:val="004E5E57"/>
    <w:rsid w:val="00502629"/>
    <w:rsid w:val="005208E2"/>
    <w:rsid w:val="00523D28"/>
    <w:rsid w:val="00525A10"/>
    <w:rsid w:val="005447EA"/>
    <w:rsid w:val="00627DCF"/>
    <w:rsid w:val="00677101"/>
    <w:rsid w:val="006C2044"/>
    <w:rsid w:val="006C3132"/>
    <w:rsid w:val="006F4A0E"/>
    <w:rsid w:val="007015B6"/>
    <w:rsid w:val="00701FC4"/>
    <w:rsid w:val="00737117"/>
    <w:rsid w:val="00764D20"/>
    <w:rsid w:val="007760C8"/>
    <w:rsid w:val="007918D9"/>
    <w:rsid w:val="007B70F6"/>
    <w:rsid w:val="007C3DDD"/>
    <w:rsid w:val="007D6982"/>
    <w:rsid w:val="008136A5"/>
    <w:rsid w:val="00830DA0"/>
    <w:rsid w:val="008510DD"/>
    <w:rsid w:val="00890882"/>
    <w:rsid w:val="008C4C88"/>
    <w:rsid w:val="008F5A76"/>
    <w:rsid w:val="00A42AAA"/>
    <w:rsid w:val="00A55CB1"/>
    <w:rsid w:val="00A83C8C"/>
    <w:rsid w:val="00AE0347"/>
    <w:rsid w:val="00AE3982"/>
    <w:rsid w:val="00B11037"/>
    <w:rsid w:val="00B215D4"/>
    <w:rsid w:val="00B55963"/>
    <w:rsid w:val="00B704FD"/>
    <w:rsid w:val="00BB66D7"/>
    <w:rsid w:val="00BD5115"/>
    <w:rsid w:val="00BE0538"/>
    <w:rsid w:val="00BE33C6"/>
    <w:rsid w:val="00C1686E"/>
    <w:rsid w:val="00C16E2F"/>
    <w:rsid w:val="00C23A9E"/>
    <w:rsid w:val="00C33B60"/>
    <w:rsid w:val="00CB21B1"/>
    <w:rsid w:val="00D21BB9"/>
    <w:rsid w:val="00D22BE4"/>
    <w:rsid w:val="00D4473C"/>
    <w:rsid w:val="00D604BC"/>
    <w:rsid w:val="00D81B94"/>
    <w:rsid w:val="00DA463F"/>
    <w:rsid w:val="00DC69DE"/>
    <w:rsid w:val="00DD7D5C"/>
    <w:rsid w:val="00DE761F"/>
    <w:rsid w:val="00DF3ABA"/>
    <w:rsid w:val="00E0422F"/>
    <w:rsid w:val="00E06442"/>
    <w:rsid w:val="00E14B43"/>
    <w:rsid w:val="00E301C1"/>
    <w:rsid w:val="00E55012"/>
    <w:rsid w:val="00E614CF"/>
    <w:rsid w:val="00E652FC"/>
    <w:rsid w:val="00E70D73"/>
    <w:rsid w:val="00EC2974"/>
    <w:rsid w:val="00EC4E16"/>
    <w:rsid w:val="00F07051"/>
    <w:rsid w:val="00F10E5F"/>
    <w:rsid w:val="00F1454C"/>
    <w:rsid w:val="00F25F67"/>
    <w:rsid w:val="00F36EE8"/>
    <w:rsid w:val="00F7460C"/>
    <w:rsid w:val="00F93534"/>
    <w:rsid w:val="00FE43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6" w:line="248" w:lineRule="auto"/>
      <w:ind w:left="464" w:hanging="464"/>
      <w:jc w:val="both"/>
    </w:pPr>
    <w:rPr>
      <w:rFonts w:ascii="Calibri" w:eastAsia="Calibri" w:hAnsi="Calibri" w:cs="Calibri"/>
      <w:color w:val="181717"/>
      <w:sz w:val="20"/>
    </w:rPr>
  </w:style>
  <w:style w:type="paragraph" w:styleId="Heading1">
    <w:name w:val="heading 1"/>
    <w:next w:val="Normal"/>
    <w:link w:val="Heading1Char"/>
    <w:uiPriority w:val="9"/>
    <w:unhideWhenUsed/>
    <w:qFormat/>
    <w:pPr>
      <w:keepNext/>
      <w:keepLines/>
      <w:spacing w:after="36" w:line="259" w:lineRule="auto"/>
      <w:ind w:left="10" w:hanging="10"/>
      <w:outlineLvl w:val="0"/>
    </w:pPr>
    <w:rPr>
      <w:rFonts w:ascii="Calibri" w:eastAsia="Calibri" w:hAnsi="Calibri" w:cs="Calibri"/>
      <w:b/>
      <w:color w:val="181717"/>
      <w:sz w:val="20"/>
      <w:u w:val="single" w:color="181717"/>
    </w:rPr>
  </w:style>
  <w:style w:type="paragraph" w:styleId="Heading2">
    <w:name w:val="heading 2"/>
    <w:next w:val="Normal"/>
    <w:link w:val="Heading2Char"/>
    <w:uiPriority w:val="9"/>
    <w:unhideWhenUsed/>
    <w:qFormat/>
    <w:pPr>
      <w:keepNext/>
      <w:keepLines/>
      <w:spacing w:after="60" w:line="259" w:lineRule="auto"/>
      <w:ind w:left="1"/>
      <w:outlineLvl w:val="1"/>
    </w:pPr>
    <w:rPr>
      <w:rFonts w:ascii="Calibri" w:eastAsia="Calibri" w:hAnsi="Calibri" w:cs="Calibri"/>
      <w:color w:val="181717"/>
      <w:sz w:val="20"/>
      <w:u w:val="single" w:color="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0"/>
      <w:u w:val="single" w:color="181717"/>
    </w:rPr>
  </w:style>
  <w:style w:type="character" w:customStyle="1" w:styleId="Heading2Char">
    <w:name w:val="Heading 2 Char"/>
    <w:link w:val="Heading2"/>
    <w:rPr>
      <w:rFonts w:ascii="Calibri" w:eastAsia="Calibri" w:hAnsi="Calibri" w:cs="Calibri"/>
      <w:color w:val="181717"/>
      <w:sz w:val="20"/>
      <w:u w:val="single" w:color="181717"/>
    </w:rPr>
  </w:style>
  <w:style w:type="paragraph" w:customStyle="1" w:styleId="footnotedescription">
    <w:name w:val="footnote description"/>
    <w:next w:val="Normal"/>
    <w:link w:val="footnotedescriptionChar"/>
    <w:hidden/>
    <w:pPr>
      <w:spacing w:after="0" w:line="259" w:lineRule="auto"/>
      <w:ind w:left="20"/>
    </w:pPr>
    <w:rPr>
      <w:rFonts w:ascii="Calibri" w:eastAsia="Calibri" w:hAnsi="Calibri" w:cs="Calibri"/>
      <w:color w:val="181717"/>
      <w:sz w:val="15"/>
    </w:rPr>
  </w:style>
  <w:style w:type="character" w:customStyle="1" w:styleId="footnotedescriptionChar">
    <w:name w:val="footnote description Char"/>
    <w:link w:val="footnotedescription"/>
    <w:rPr>
      <w:rFonts w:ascii="Calibri" w:eastAsia="Calibri" w:hAnsi="Calibri" w:cs="Calibri"/>
      <w:color w:val="181717"/>
      <w:sz w:val="15"/>
    </w:rPr>
  </w:style>
  <w:style w:type="character" w:customStyle="1" w:styleId="footnotemark">
    <w:name w:val="footnote mark"/>
    <w:hidden/>
    <w:rPr>
      <w:rFonts w:ascii="Calibri" w:eastAsia="Calibri" w:hAnsi="Calibri" w:cs="Calibri"/>
      <w:color w:val="181717"/>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25A10"/>
    <w:rPr>
      <w:sz w:val="16"/>
      <w:szCs w:val="16"/>
    </w:rPr>
  </w:style>
  <w:style w:type="paragraph" w:styleId="CommentText">
    <w:name w:val="annotation text"/>
    <w:basedOn w:val="Normal"/>
    <w:link w:val="CommentTextChar"/>
    <w:uiPriority w:val="99"/>
    <w:semiHidden/>
    <w:unhideWhenUsed/>
    <w:rsid w:val="00525A10"/>
    <w:pPr>
      <w:spacing w:line="240" w:lineRule="auto"/>
    </w:pPr>
    <w:rPr>
      <w:szCs w:val="20"/>
    </w:rPr>
  </w:style>
  <w:style w:type="character" w:customStyle="1" w:styleId="CommentTextChar">
    <w:name w:val="Comment Text Char"/>
    <w:basedOn w:val="DefaultParagraphFont"/>
    <w:link w:val="CommentText"/>
    <w:uiPriority w:val="99"/>
    <w:semiHidden/>
    <w:rsid w:val="00525A10"/>
    <w:rPr>
      <w:rFonts w:ascii="Calibri" w:eastAsia="Calibri" w:hAnsi="Calibri" w:cs="Calibri"/>
      <w:color w:val="181717"/>
      <w:sz w:val="20"/>
      <w:szCs w:val="20"/>
    </w:rPr>
  </w:style>
  <w:style w:type="paragraph" w:styleId="CommentSubject">
    <w:name w:val="annotation subject"/>
    <w:basedOn w:val="CommentText"/>
    <w:next w:val="CommentText"/>
    <w:link w:val="CommentSubjectChar"/>
    <w:uiPriority w:val="99"/>
    <w:semiHidden/>
    <w:unhideWhenUsed/>
    <w:rsid w:val="00525A10"/>
    <w:rPr>
      <w:b/>
      <w:bCs/>
    </w:rPr>
  </w:style>
  <w:style w:type="character" w:customStyle="1" w:styleId="CommentSubjectChar">
    <w:name w:val="Comment Subject Char"/>
    <w:basedOn w:val="CommentTextChar"/>
    <w:link w:val="CommentSubject"/>
    <w:uiPriority w:val="99"/>
    <w:semiHidden/>
    <w:rsid w:val="00525A10"/>
    <w:rPr>
      <w:rFonts w:ascii="Calibri" w:eastAsia="Calibri" w:hAnsi="Calibri" w:cs="Calibri"/>
      <w:b/>
      <w:bCs/>
      <w:color w:val="181717"/>
      <w:sz w:val="20"/>
      <w:szCs w:val="20"/>
    </w:rPr>
  </w:style>
  <w:style w:type="paragraph" w:styleId="BalloonText">
    <w:name w:val="Balloon Text"/>
    <w:basedOn w:val="Normal"/>
    <w:link w:val="BalloonTextChar"/>
    <w:uiPriority w:val="99"/>
    <w:semiHidden/>
    <w:unhideWhenUsed/>
    <w:rsid w:val="00525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10"/>
    <w:rPr>
      <w:rFonts w:ascii="Tahoma" w:eastAsia="Calibri" w:hAnsi="Tahoma" w:cs="Tahoma"/>
      <w:color w:val="181717"/>
      <w:sz w:val="16"/>
      <w:szCs w:val="16"/>
    </w:rPr>
  </w:style>
  <w:style w:type="paragraph" w:styleId="ListParagraph">
    <w:name w:val="List Paragraph"/>
    <w:basedOn w:val="Normal"/>
    <w:uiPriority w:val="34"/>
    <w:qFormat/>
    <w:rsid w:val="00A42AAA"/>
    <w:pPr>
      <w:ind w:left="720"/>
      <w:contextualSpacing/>
    </w:pPr>
  </w:style>
  <w:style w:type="table" w:styleId="TableGrid0">
    <w:name w:val="Table Grid"/>
    <w:basedOn w:val="TableNormal"/>
    <w:uiPriority w:val="59"/>
    <w:rsid w:val="0004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15D4"/>
    <w:pPr>
      <w:spacing w:after="0" w:line="240" w:lineRule="auto"/>
    </w:pPr>
    <w:rPr>
      <w:rFonts w:ascii="Calibri" w:eastAsia="Calibri" w:hAnsi="Calibri" w:cs="Calibri"/>
      <w:color w:val="181717"/>
      <w:sz w:val="20"/>
    </w:rPr>
  </w:style>
  <w:style w:type="paragraph" w:styleId="Caption">
    <w:name w:val="caption"/>
    <w:basedOn w:val="Normal"/>
    <w:next w:val="Normal"/>
    <w:uiPriority w:val="35"/>
    <w:semiHidden/>
    <w:unhideWhenUsed/>
    <w:qFormat/>
    <w:rsid w:val="00064350"/>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064350"/>
    <w:pPr>
      <w:spacing w:after="0" w:line="240" w:lineRule="auto"/>
    </w:pPr>
    <w:rPr>
      <w:szCs w:val="20"/>
    </w:rPr>
  </w:style>
  <w:style w:type="character" w:customStyle="1" w:styleId="EndnoteTextChar">
    <w:name w:val="Endnote Text Char"/>
    <w:basedOn w:val="DefaultParagraphFont"/>
    <w:link w:val="EndnoteText"/>
    <w:uiPriority w:val="99"/>
    <w:semiHidden/>
    <w:rsid w:val="00064350"/>
    <w:rPr>
      <w:rFonts w:ascii="Calibri" w:eastAsia="Calibri" w:hAnsi="Calibri" w:cs="Calibri"/>
      <w:color w:val="181717"/>
      <w:sz w:val="20"/>
      <w:szCs w:val="20"/>
    </w:rPr>
  </w:style>
  <w:style w:type="character" w:styleId="EndnoteReference">
    <w:name w:val="endnote reference"/>
    <w:basedOn w:val="DefaultParagraphFont"/>
    <w:uiPriority w:val="99"/>
    <w:semiHidden/>
    <w:unhideWhenUsed/>
    <w:rsid w:val="00064350"/>
    <w:rPr>
      <w:vertAlign w:val="superscript"/>
    </w:rPr>
  </w:style>
  <w:style w:type="paragraph" w:styleId="FootnoteText">
    <w:name w:val="footnote text"/>
    <w:basedOn w:val="Normal"/>
    <w:link w:val="FootnoteTextChar"/>
    <w:uiPriority w:val="99"/>
    <w:semiHidden/>
    <w:unhideWhenUsed/>
    <w:rsid w:val="00397987"/>
    <w:pPr>
      <w:spacing w:after="0" w:line="240" w:lineRule="auto"/>
    </w:pPr>
    <w:rPr>
      <w:szCs w:val="20"/>
    </w:rPr>
  </w:style>
  <w:style w:type="character" w:customStyle="1" w:styleId="FootnoteTextChar">
    <w:name w:val="Footnote Text Char"/>
    <w:basedOn w:val="DefaultParagraphFont"/>
    <w:link w:val="FootnoteText"/>
    <w:uiPriority w:val="99"/>
    <w:semiHidden/>
    <w:rsid w:val="00397987"/>
    <w:rPr>
      <w:rFonts w:ascii="Calibri" w:eastAsia="Calibri" w:hAnsi="Calibri" w:cs="Calibri"/>
      <w:color w:val="181717"/>
      <w:sz w:val="20"/>
      <w:szCs w:val="20"/>
    </w:rPr>
  </w:style>
  <w:style w:type="character" w:styleId="FootnoteReference">
    <w:name w:val="footnote reference"/>
    <w:basedOn w:val="DefaultParagraphFont"/>
    <w:uiPriority w:val="99"/>
    <w:semiHidden/>
    <w:unhideWhenUsed/>
    <w:rsid w:val="00397987"/>
    <w:rPr>
      <w:vertAlign w:val="superscript"/>
    </w:rPr>
  </w:style>
  <w:style w:type="paragraph" w:styleId="Header">
    <w:name w:val="header"/>
    <w:basedOn w:val="Normal"/>
    <w:link w:val="HeaderChar"/>
    <w:uiPriority w:val="99"/>
    <w:unhideWhenUsed/>
    <w:rsid w:val="0052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D28"/>
    <w:rPr>
      <w:rFonts w:ascii="Calibri" w:eastAsia="Calibri" w:hAnsi="Calibri" w:cs="Calibri"/>
      <w:color w:val="181717"/>
      <w:sz w:val="20"/>
    </w:rPr>
  </w:style>
  <w:style w:type="paragraph" w:styleId="BodyTextIndent">
    <w:name w:val="Body Text Indent"/>
    <w:basedOn w:val="Normal"/>
    <w:link w:val="BodyTextIndentChar"/>
    <w:semiHidden/>
    <w:rsid w:val="00E301C1"/>
    <w:pPr>
      <w:spacing w:after="0" w:line="240" w:lineRule="auto"/>
      <w:ind w:left="720" w:firstLine="0"/>
    </w:pPr>
    <w:rPr>
      <w:rFonts w:ascii="Arial" w:eastAsia="Times New Roman" w:hAnsi="Arial" w:cs="Arial"/>
      <w:color w:val="auto"/>
      <w:sz w:val="22"/>
      <w:szCs w:val="24"/>
      <w:lang w:val="en-GB" w:eastAsia="en-US"/>
    </w:rPr>
  </w:style>
  <w:style w:type="character" w:customStyle="1" w:styleId="BodyTextIndentChar">
    <w:name w:val="Body Text Indent Char"/>
    <w:basedOn w:val="DefaultParagraphFont"/>
    <w:link w:val="BodyTextIndent"/>
    <w:semiHidden/>
    <w:rsid w:val="00E301C1"/>
    <w:rPr>
      <w:rFonts w:ascii="Arial" w:eastAsia="Times New Roman" w:hAnsi="Arial" w:cs="Arial"/>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56" w:line="248" w:lineRule="auto"/>
      <w:ind w:left="464" w:hanging="464"/>
      <w:jc w:val="both"/>
    </w:pPr>
    <w:rPr>
      <w:rFonts w:ascii="Calibri" w:eastAsia="Calibri" w:hAnsi="Calibri" w:cs="Calibri"/>
      <w:color w:val="181717"/>
      <w:sz w:val="20"/>
    </w:rPr>
  </w:style>
  <w:style w:type="paragraph" w:styleId="Heading1">
    <w:name w:val="heading 1"/>
    <w:next w:val="Normal"/>
    <w:link w:val="Heading1Char"/>
    <w:uiPriority w:val="9"/>
    <w:unhideWhenUsed/>
    <w:qFormat/>
    <w:pPr>
      <w:keepNext/>
      <w:keepLines/>
      <w:spacing w:after="36" w:line="259" w:lineRule="auto"/>
      <w:ind w:left="10" w:hanging="10"/>
      <w:outlineLvl w:val="0"/>
    </w:pPr>
    <w:rPr>
      <w:rFonts w:ascii="Calibri" w:eastAsia="Calibri" w:hAnsi="Calibri" w:cs="Calibri"/>
      <w:b/>
      <w:color w:val="181717"/>
      <w:sz w:val="20"/>
      <w:u w:val="single" w:color="181717"/>
    </w:rPr>
  </w:style>
  <w:style w:type="paragraph" w:styleId="Heading2">
    <w:name w:val="heading 2"/>
    <w:next w:val="Normal"/>
    <w:link w:val="Heading2Char"/>
    <w:uiPriority w:val="9"/>
    <w:unhideWhenUsed/>
    <w:qFormat/>
    <w:pPr>
      <w:keepNext/>
      <w:keepLines/>
      <w:spacing w:after="60" w:line="259" w:lineRule="auto"/>
      <w:ind w:left="1"/>
      <w:outlineLvl w:val="1"/>
    </w:pPr>
    <w:rPr>
      <w:rFonts w:ascii="Calibri" w:eastAsia="Calibri" w:hAnsi="Calibri" w:cs="Calibri"/>
      <w:color w:val="181717"/>
      <w:sz w:val="20"/>
      <w:u w:val="single" w:color="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0"/>
      <w:u w:val="single" w:color="181717"/>
    </w:rPr>
  </w:style>
  <w:style w:type="character" w:customStyle="1" w:styleId="Heading2Char">
    <w:name w:val="Heading 2 Char"/>
    <w:link w:val="Heading2"/>
    <w:rPr>
      <w:rFonts w:ascii="Calibri" w:eastAsia="Calibri" w:hAnsi="Calibri" w:cs="Calibri"/>
      <w:color w:val="181717"/>
      <w:sz w:val="20"/>
      <w:u w:val="single" w:color="181717"/>
    </w:rPr>
  </w:style>
  <w:style w:type="paragraph" w:customStyle="1" w:styleId="footnotedescription">
    <w:name w:val="footnote description"/>
    <w:next w:val="Normal"/>
    <w:link w:val="footnotedescriptionChar"/>
    <w:hidden/>
    <w:pPr>
      <w:spacing w:after="0" w:line="259" w:lineRule="auto"/>
      <w:ind w:left="20"/>
    </w:pPr>
    <w:rPr>
      <w:rFonts w:ascii="Calibri" w:eastAsia="Calibri" w:hAnsi="Calibri" w:cs="Calibri"/>
      <w:color w:val="181717"/>
      <w:sz w:val="15"/>
    </w:rPr>
  </w:style>
  <w:style w:type="character" w:customStyle="1" w:styleId="footnotedescriptionChar">
    <w:name w:val="footnote description Char"/>
    <w:link w:val="footnotedescription"/>
    <w:rPr>
      <w:rFonts w:ascii="Calibri" w:eastAsia="Calibri" w:hAnsi="Calibri" w:cs="Calibri"/>
      <w:color w:val="181717"/>
      <w:sz w:val="15"/>
    </w:rPr>
  </w:style>
  <w:style w:type="character" w:customStyle="1" w:styleId="footnotemark">
    <w:name w:val="footnote mark"/>
    <w:hidden/>
    <w:rPr>
      <w:rFonts w:ascii="Calibri" w:eastAsia="Calibri" w:hAnsi="Calibri" w:cs="Calibri"/>
      <w:color w:val="181717"/>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525A10"/>
    <w:rPr>
      <w:sz w:val="16"/>
      <w:szCs w:val="16"/>
    </w:rPr>
  </w:style>
  <w:style w:type="paragraph" w:styleId="CommentText">
    <w:name w:val="annotation text"/>
    <w:basedOn w:val="Normal"/>
    <w:link w:val="CommentTextChar"/>
    <w:uiPriority w:val="99"/>
    <w:semiHidden/>
    <w:unhideWhenUsed/>
    <w:rsid w:val="00525A10"/>
    <w:pPr>
      <w:spacing w:line="240" w:lineRule="auto"/>
    </w:pPr>
    <w:rPr>
      <w:szCs w:val="20"/>
    </w:rPr>
  </w:style>
  <w:style w:type="character" w:customStyle="1" w:styleId="CommentTextChar">
    <w:name w:val="Comment Text Char"/>
    <w:basedOn w:val="DefaultParagraphFont"/>
    <w:link w:val="CommentText"/>
    <w:uiPriority w:val="99"/>
    <w:semiHidden/>
    <w:rsid w:val="00525A10"/>
    <w:rPr>
      <w:rFonts w:ascii="Calibri" w:eastAsia="Calibri" w:hAnsi="Calibri" w:cs="Calibri"/>
      <w:color w:val="181717"/>
      <w:sz w:val="20"/>
      <w:szCs w:val="20"/>
    </w:rPr>
  </w:style>
  <w:style w:type="paragraph" w:styleId="CommentSubject">
    <w:name w:val="annotation subject"/>
    <w:basedOn w:val="CommentText"/>
    <w:next w:val="CommentText"/>
    <w:link w:val="CommentSubjectChar"/>
    <w:uiPriority w:val="99"/>
    <w:semiHidden/>
    <w:unhideWhenUsed/>
    <w:rsid w:val="00525A10"/>
    <w:rPr>
      <w:b/>
      <w:bCs/>
    </w:rPr>
  </w:style>
  <w:style w:type="character" w:customStyle="1" w:styleId="CommentSubjectChar">
    <w:name w:val="Comment Subject Char"/>
    <w:basedOn w:val="CommentTextChar"/>
    <w:link w:val="CommentSubject"/>
    <w:uiPriority w:val="99"/>
    <w:semiHidden/>
    <w:rsid w:val="00525A10"/>
    <w:rPr>
      <w:rFonts w:ascii="Calibri" w:eastAsia="Calibri" w:hAnsi="Calibri" w:cs="Calibri"/>
      <w:b/>
      <w:bCs/>
      <w:color w:val="181717"/>
      <w:sz w:val="20"/>
      <w:szCs w:val="20"/>
    </w:rPr>
  </w:style>
  <w:style w:type="paragraph" w:styleId="BalloonText">
    <w:name w:val="Balloon Text"/>
    <w:basedOn w:val="Normal"/>
    <w:link w:val="BalloonTextChar"/>
    <w:uiPriority w:val="99"/>
    <w:semiHidden/>
    <w:unhideWhenUsed/>
    <w:rsid w:val="00525A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5A10"/>
    <w:rPr>
      <w:rFonts w:ascii="Tahoma" w:eastAsia="Calibri" w:hAnsi="Tahoma" w:cs="Tahoma"/>
      <w:color w:val="181717"/>
      <w:sz w:val="16"/>
      <w:szCs w:val="16"/>
    </w:rPr>
  </w:style>
  <w:style w:type="paragraph" w:styleId="ListParagraph">
    <w:name w:val="List Paragraph"/>
    <w:basedOn w:val="Normal"/>
    <w:uiPriority w:val="34"/>
    <w:qFormat/>
    <w:rsid w:val="00A42AAA"/>
    <w:pPr>
      <w:ind w:left="720"/>
      <w:contextualSpacing/>
    </w:pPr>
  </w:style>
  <w:style w:type="table" w:styleId="TableGrid0">
    <w:name w:val="Table Grid"/>
    <w:basedOn w:val="TableNormal"/>
    <w:uiPriority w:val="59"/>
    <w:rsid w:val="00040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B215D4"/>
    <w:pPr>
      <w:spacing w:after="0" w:line="240" w:lineRule="auto"/>
    </w:pPr>
    <w:rPr>
      <w:rFonts w:ascii="Calibri" w:eastAsia="Calibri" w:hAnsi="Calibri" w:cs="Calibri"/>
      <w:color w:val="181717"/>
      <w:sz w:val="20"/>
    </w:rPr>
  </w:style>
  <w:style w:type="paragraph" w:styleId="Caption">
    <w:name w:val="caption"/>
    <w:basedOn w:val="Normal"/>
    <w:next w:val="Normal"/>
    <w:uiPriority w:val="35"/>
    <w:semiHidden/>
    <w:unhideWhenUsed/>
    <w:qFormat/>
    <w:rsid w:val="00064350"/>
    <w:pPr>
      <w:spacing w:after="200" w:line="240" w:lineRule="auto"/>
    </w:pPr>
    <w:rPr>
      <w:b/>
      <w:bCs/>
      <w:color w:val="4F81BD" w:themeColor="accent1"/>
      <w:sz w:val="18"/>
      <w:szCs w:val="18"/>
    </w:rPr>
  </w:style>
  <w:style w:type="paragraph" w:styleId="EndnoteText">
    <w:name w:val="endnote text"/>
    <w:basedOn w:val="Normal"/>
    <w:link w:val="EndnoteTextChar"/>
    <w:uiPriority w:val="99"/>
    <w:semiHidden/>
    <w:unhideWhenUsed/>
    <w:rsid w:val="00064350"/>
    <w:pPr>
      <w:spacing w:after="0" w:line="240" w:lineRule="auto"/>
    </w:pPr>
    <w:rPr>
      <w:szCs w:val="20"/>
    </w:rPr>
  </w:style>
  <w:style w:type="character" w:customStyle="1" w:styleId="EndnoteTextChar">
    <w:name w:val="Endnote Text Char"/>
    <w:basedOn w:val="DefaultParagraphFont"/>
    <w:link w:val="EndnoteText"/>
    <w:uiPriority w:val="99"/>
    <w:semiHidden/>
    <w:rsid w:val="00064350"/>
    <w:rPr>
      <w:rFonts w:ascii="Calibri" w:eastAsia="Calibri" w:hAnsi="Calibri" w:cs="Calibri"/>
      <w:color w:val="181717"/>
      <w:sz w:val="20"/>
      <w:szCs w:val="20"/>
    </w:rPr>
  </w:style>
  <w:style w:type="character" w:styleId="EndnoteReference">
    <w:name w:val="endnote reference"/>
    <w:basedOn w:val="DefaultParagraphFont"/>
    <w:uiPriority w:val="99"/>
    <w:semiHidden/>
    <w:unhideWhenUsed/>
    <w:rsid w:val="00064350"/>
    <w:rPr>
      <w:vertAlign w:val="superscript"/>
    </w:rPr>
  </w:style>
  <w:style w:type="paragraph" w:styleId="FootnoteText">
    <w:name w:val="footnote text"/>
    <w:basedOn w:val="Normal"/>
    <w:link w:val="FootnoteTextChar"/>
    <w:uiPriority w:val="99"/>
    <w:semiHidden/>
    <w:unhideWhenUsed/>
    <w:rsid w:val="00397987"/>
    <w:pPr>
      <w:spacing w:after="0" w:line="240" w:lineRule="auto"/>
    </w:pPr>
    <w:rPr>
      <w:szCs w:val="20"/>
    </w:rPr>
  </w:style>
  <w:style w:type="character" w:customStyle="1" w:styleId="FootnoteTextChar">
    <w:name w:val="Footnote Text Char"/>
    <w:basedOn w:val="DefaultParagraphFont"/>
    <w:link w:val="FootnoteText"/>
    <w:uiPriority w:val="99"/>
    <w:semiHidden/>
    <w:rsid w:val="00397987"/>
    <w:rPr>
      <w:rFonts w:ascii="Calibri" w:eastAsia="Calibri" w:hAnsi="Calibri" w:cs="Calibri"/>
      <w:color w:val="181717"/>
      <w:sz w:val="20"/>
      <w:szCs w:val="20"/>
    </w:rPr>
  </w:style>
  <w:style w:type="character" w:styleId="FootnoteReference">
    <w:name w:val="footnote reference"/>
    <w:basedOn w:val="DefaultParagraphFont"/>
    <w:uiPriority w:val="99"/>
    <w:semiHidden/>
    <w:unhideWhenUsed/>
    <w:rsid w:val="00397987"/>
    <w:rPr>
      <w:vertAlign w:val="superscript"/>
    </w:rPr>
  </w:style>
  <w:style w:type="paragraph" w:styleId="Header">
    <w:name w:val="header"/>
    <w:basedOn w:val="Normal"/>
    <w:link w:val="HeaderChar"/>
    <w:uiPriority w:val="99"/>
    <w:unhideWhenUsed/>
    <w:rsid w:val="00523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D28"/>
    <w:rPr>
      <w:rFonts w:ascii="Calibri" w:eastAsia="Calibri" w:hAnsi="Calibri" w:cs="Calibri"/>
      <w:color w:val="181717"/>
      <w:sz w:val="20"/>
    </w:rPr>
  </w:style>
  <w:style w:type="paragraph" w:styleId="BodyTextIndent">
    <w:name w:val="Body Text Indent"/>
    <w:basedOn w:val="Normal"/>
    <w:link w:val="BodyTextIndentChar"/>
    <w:semiHidden/>
    <w:rsid w:val="00E301C1"/>
    <w:pPr>
      <w:spacing w:after="0" w:line="240" w:lineRule="auto"/>
      <w:ind w:left="720" w:firstLine="0"/>
    </w:pPr>
    <w:rPr>
      <w:rFonts w:ascii="Arial" w:eastAsia="Times New Roman" w:hAnsi="Arial" w:cs="Arial"/>
      <w:color w:val="auto"/>
      <w:sz w:val="22"/>
      <w:szCs w:val="24"/>
      <w:lang w:val="en-GB" w:eastAsia="en-US"/>
    </w:rPr>
  </w:style>
  <w:style w:type="character" w:customStyle="1" w:styleId="BodyTextIndentChar">
    <w:name w:val="Body Text Indent Char"/>
    <w:basedOn w:val="DefaultParagraphFont"/>
    <w:link w:val="BodyTextIndent"/>
    <w:semiHidden/>
    <w:rsid w:val="00E301C1"/>
    <w:rPr>
      <w:rFonts w:ascii="Arial" w:eastAsia="Times New Roman" w:hAnsi="Arial" w:cs="Arial"/>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E53DDC5A9F12740BF23BB588D993072" ma:contentTypeVersion="1" ma:contentTypeDescription="Create a new document." ma:contentTypeScope="" ma:versionID="2c1eec1a092750ef5e40bdc33a98d37b">
  <xsd:schema xmlns:xsd="http://www.w3.org/2001/XMLSchema" xmlns:xs="http://www.w3.org/2001/XMLSchema" xmlns:p="http://schemas.microsoft.com/office/2006/metadata/properties" xmlns:ns1="http://schemas.microsoft.com/sharepoint/v3" targetNamespace="http://schemas.microsoft.com/office/2006/metadata/properties" ma:root="true" ma:fieldsID="4dcce58c87e9fcebab8021569449a8d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21778A-C13D-4AB1-8756-7845DC197F8F}">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3B384BE-6D77-4608-B02A-F4B1D511B196}">
  <ds:schemaRefs>
    <ds:schemaRef ds:uri="http://schemas.microsoft.com/sharepoint/v3/contenttype/forms"/>
  </ds:schemaRefs>
</ds:datastoreItem>
</file>

<file path=customXml/itemProps3.xml><?xml version="1.0" encoding="utf-8"?>
<ds:datastoreItem xmlns:ds="http://schemas.openxmlformats.org/officeDocument/2006/customXml" ds:itemID="{E87931F9-FD61-482B-A0F2-83251BF8F3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38593E-CCB6-4CAD-A11E-092C12876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UOB</Company>
  <LinksUpToDate>false</LinksUpToDate>
  <CharactersWithSpaces>11709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UOB</dc:creator>
  <cp:lastModifiedBy>UOB</cp:lastModifiedBy>
  <cp:revision>2</cp:revision>
  <cp:lastPrinted>2018-08-10T08:19:00Z</cp:lastPrinted>
  <dcterms:created xsi:type="dcterms:W3CDTF">2018-12-12T10:47:00Z</dcterms:created>
  <dcterms:modified xsi:type="dcterms:W3CDTF">2018-12-12T10:47:00Z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0x0101006E53DDC5A9F12740BF23BB588D993072</vt:lpwstr>
  </property>
</Properties>
</file>